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81574F" w14:textId="49B549DE" w:rsidR="009E4A0A" w:rsidRPr="000A6525" w:rsidRDefault="000A6525" w:rsidP="00E813B0">
      <w:pPr>
        <w:pStyle w:val="Titlec"/>
        <w:rPr>
          <w:sz w:val="44"/>
          <w:szCs w:val="44"/>
        </w:rPr>
      </w:pPr>
      <w:r w:rsidRPr="000A6525">
        <w:rPr>
          <w:sz w:val="44"/>
          <w:szCs w:val="44"/>
        </w:rPr>
        <w:t>Programmatic Symbolic Circuit Analysis</w:t>
      </w:r>
    </w:p>
    <w:p w14:paraId="4A925ECE" w14:textId="71AA634D" w:rsidR="000B4951" w:rsidRPr="00DF213F" w:rsidRDefault="000A6525" w:rsidP="00DF213F">
      <w:pPr>
        <w:pStyle w:val="Subtitlec"/>
      </w:pPr>
      <w:r>
        <w:t>Implemented as a MATLAB Toolbox</w:t>
      </w:r>
    </w:p>
    <w:p w14:paraId="17AF4EAA" w14:textId="3338A421" w:rsidR="005A7D84" w:rsidRPr="005A7D84" w:rsidRDefault="00DA2A54" w:rsidP="005A7D84">
      <w:pPr>
        <w:pStyle w:val="Authorc"/>
        <w:sectPr w:rsidR="005A7D84" w:rsidRPr="005A7D84" w:rsidSect="002B37AB">
          <w:footerReference w:type="default" r:id="rId8"/>
          <w:endnotePr>
            <w:numFmt w:val="decimal"/>
          </w:endnotePr>
          <w:pgSz w:w="11906" w:h="16838"/>
          <w:pgMar w:top="1247" w:right="1247" w:bottom="1247" w:left="1247" w:header="720" w:footer="720" w:gutter="0"/>
          <w:pgNumType w:start="1"/>
          <w:cols w:space="708"/>
          <w:docGrid w:linePitch="299"/>
          <w15:footnoteColumns w:val="2"/>
        </w:sectPr>
      </w:pPr>
      <w:r w:rsidRPr="0026395D">
        <w:t>Nicklas Vraa,</w:t>
      </w:r>
      <w:r w:rsidR="005A7D84">
        <w:t xml:space="preserve"> </w:t>
      </w:r>
      <w:r w:rsidRPr="0026395D">
        <w:t>Electrical Engineering B.Sc.</w:t>
      </w:r>
      <w:r w:rsidR="005A7D84">
        <w:t xml:space="preserve"> Aarhus University</w:t>
      </w:r>
      <w:r w:rsidR="00717014" w:rsidRPr="0026395D">
        <w:t xml:space="preserve"> - </w:t>
      </w:r>
      <w:r w:rsidR="005C0A5E" w:rsidRPr="0026395D">
        <w:t>nkvraa@gmail.com</w:t>
      </w:r>
      <w:r w:rsidR="005C0A5E">
        <w:t xml:space="preserve"> -</w:t>
      </w:r>
      <w:r w:rsidR="005A7D84">
        <w:t xml:space="preserve"> Bachelor’s Thesis</w:t>
      </w:r>
    </w:p>
    <w:p w14:paraId="52D4FA9E" w14:textId="4B9B1632" w:rsidR="009E4A0A" w:rsidRPr="002B37AB" w:rsidRDefault="00CE5B59" w:rsidP="002B37AB">
      <w:pPr>
        <w:pStyle w:val="Non-TOC-Headerc"/>
      </w:pPr>
      <w:r w:rsidRPr="002B37AB">
        <w:t>Abstract</w:t>
      </w:r>
    </w:p>
    <w:p w14:paraId="70465BA9" w14:textId="77777777" w:rsidR="00D15546" w:rsidRPr="00405BA3" w:rsidRDefault="000B4951" w:rsidP="00405BA3">
      <w:pPr>
        <w:pStyle w:val="Textc"/>
      </w:pPr>
      <w:r w:rsidRPr="00405BA3">
        <w:t xml:space="preserve">This report </w:t>
      </w:r>
      <w:r w:rsidR="006A7BF7" w:rsidRPr="00405BA3">
        <w:t xml:space="preserve">introduces the basics </w:t>
      </w:r>
      <w:r w:rsidR="00A67D80" w:rsidRPr="00405BA3">
        <w:t>of my</w:t>
      </w:r>
      <w:r w:rsidR="006A7BF7" w:rsidRPr="00405BA3">
        <w:t xml:space="preserve"> </w:t>
      </w:r>
      <w:r w:rsidR="00A67D80" w:rsidRPr="00405BA3">
        <w:t xml:space="preserve">MATLAB toolbox, which is capable of symbolic circuit analysis. I later named the project ELABorate. It explains the approach, I decided upon, when designing the software, as well as the actual implementation in code. It also outlines the motivation for the project, and lastly demonstrates some of the capabilities of the software. </w:t>
      </w:r>
    </w:p>
    <w:p w14:paraId="261BF5EA" w14:textId="77777777" w:rsidR="00D15546" w:rsidRPr="00405BA3" w:rsidRDefault="00D15546" w:rsidP="00405BA3">
      <w:pPr>
        <w:pStyle w:val="Textc"/>
      </w:pPr>
    </w:p>
    <w:p w14:paraId="49B88AF4" w14:textId="5637649E" w:rsidR="00D15546" w:rsidRPr="00405BA3" w:rsidRDefault="00D15546" w:rsidP="00405BA3">
      <w:pPr>
        <w:pStyle w:val="Textc"/>
      </w:pPr>
      <w:r w:rsidRPr="00405BA3">
        <w:t>To try the project, please visit:</w:t>
      </w:r>
    </w:p>
    <w:p w14:paraId="6AF42E23" w14:textId="6CB821DF" w:rsidR="00D15546" w:rsidRPr="00405BA3" w:rsidRDefault="00C51699" w:rsidP="00405BA3">
      <w:pPr>
        <w:pStyle w:val="Textc"/>
      </w:pPr>
      <w:hyperlink r:id="rId9" w:history="1">
        <w:r w:rsidR="00D15546" w:rsidRPr="00405BA3">
          <w:rPr>
            <w:rStyle w:val="Hyperlink"/>
            <w:color w:val="auto"/>
            <w:u w:val="none"/>
          </w:rPr>
          <w:t>https://github.com/NicklasVraa/ELABorate</w:t>
        </w:r>
      </w:hyperlink>
    </w:p>
    <w:p w14:paraId="6EF862D1" w14:textId="77777777" w:rsidR="00F927C9" w:rsidRPr="00405BA3" w:rsidRDefault="00F927C9" w:rsidP="00405BA3">
      <w:pPr>
        <w:pStyle w:val="Textc"/>
      </w:pPr>
    </w:p>
    <w:p w14:paraId="4D17C96E" w14:textId="44C724E7" w:rsidR="009E4A0A" w:rsidRPr="000A6525" w:rsidRDefault="000A6525" w:rsidP="00B20266">
      <w:pPr>
        <w:pStyle w:val="Header1c"/>
      </w:pPr>
      <w:r>
        <w:t>Introduction</w:t>
      </w:r>
    </w:p>
    <w:p w14:paraId="79F8B123" w14:textId="60990CB0" w:rsidR="005A2753" w:rsidRPr="00405BA3" w:rsidRDefault="000A6525" w:rsidP="00405BA3">
      <w:pPr>
        <w:pStyle w:val="Textc"/>
      </w:pPr>
      <w:r w:rsidRPr="00405BA3">
        <w:t xml:space="preserve">This project attempts to partially automate the process of </w:t>
      </w:r>
      <w:r w:rsidR="00405BA3" w:rsidRPr="00405BA3">
        <w:t>analyzing</w:t>
      </w:r>
      <w:r w:rsidRPr="00405BA3">
        <w:t xml:space="preserve"> electrical circuits by abstracting low-level tasks of the analysis to high-level </w:t>
      </w:r>
      <w:r w:rsidR="00AB668A" w:rsidRPr="00405BA3">
        <w:t xml:space="preserve">functions to be called in program. For the implementation, I’ve chosen MATLAB for </w:t>
      </w:r>
      <w:r w:rsidR="00DA69A7">
        <w:rPr>
          <w:lang w:val="en-DK"/>
        </w:rPr>
        <w:t xml:space="preserve">it’s </w:t>
      </w:r>
      <w:r w:rsidR="00AB668A" w:rsidRPr="00405BA3">
        <w:t>live-script functionality, which allows automatic latex-style formatted output. The implementation should be easily transferable to Octave or Python with SymPy.</w:t>
      </w:r>
      <w:r w:rsidR="00896921" w:rsidRPr="00405BA3">
        <w:t xml:space="preserve"> MATLAB can also export to standalone c-code</w:t>
      </w:r>
      <w:r w:rsidR="005A2753" w:rsidRPr="00405BA3">
        <w:t xml:space="preserve"> GUI applications.</w:t>
      </w:r>
    </w:p>
    <w:p w14:paraId="224AD65D" w14:textId="77777777" w:rsidR="005A2753" w:rsidRDefault="005A2753" w:rsidP="00B20266">
      <w:pPr>
        <w:pStyle w:val="Header1c"/>
      </w:pPr>
      <w:r>
        <w:t>Motivation</w:t>
      </w:r>
    </w:p>
    <w:p w14:paraId="5486DBA3" w14:textId="1240F285" w:rsidR="005A2753" w:rsidRDefault="005A2753" w:rsidP="00405BA3">
      <w:pPr>
        <w:pStyle w:val="Textc"/>
      </w:pPr>
      <w:r w:rsidRPr="00405BA3">
        <w:t>Today, circuit analysis is done either analytically by hand, or numerically using</w:t>
      </w:r>
      <w:r w:rsidR="00F55BC0" w:rsidRPr="00405BA3">
        <w:t xml:space="preserve"> </w:t>
      </w:r>
      <w:r w:rsidRPr="00405BA3">
        <w:t>software lik</w:t>
      </w:r>
      <w:r w:rsidR="00F55BC0" w:rsidRPr="00405BA3">
        <w:t>e</w:t>
      </w:r>
      <w:r w:rsidRPr="00405BA3">
        <w:t xml:space="preserve"> SPICE (LTSpice, PSPICE etc.).</w:t>
      </w:r>
      <w:r w:rsidR="00F55BC0" w:rsidRPr="00405BA3">
        <w:t xml:space="preserve"> </w:t>
      </w:r>
      <w:r w:rsidRPr="00405BA3">
        <w:t>When doing symbolic analysis by hand,</w:t>
      </w:r>
      <w:r w:rsidR="00F55BC0" w:rsidRPr="00405BA3">
        <w:t xml:space="preserve"> one</w:t>
      </w:r>
      <w:r w:rsidRPr="00405BA3">
        <w:t xml:space="preserve"> gain</w:t>
      </w:r>
      <w:r w:rsidR="00F55BC0" w:rsidRPr="00405BA3">
        <w:t>s</w:t>
      </w:r>
      <w:r w:rsidRPr="00405BA3">
        <w:t xml:space="preserve"> great insight into not only the </w:t>
      </w:r>
      <w:r w:rsidR="00F55BC0" w:rsidRPr="00405BA3">
        <w:t>circuit</w:t>
      </w:r>
      <w:r w:rsidRPr="00405BA3">
        <w:t>, one work</w:t>
      </w:r>
      <w:r w:rsidR="00F55BC0" w:rsidRPr="00405BA3">
        <w:t>s</w:t>
      </w:r>
      <w:r w:rsidRPr="00405BA3">
        <w:t xml:space="preserve"> on, but also into any numerical variations of that circuit. The downside </w:t>
      </w:r>
      <w:r w:rsidR="00F55BC0" w:rsidRPr="00405BA3">
        <w:t xml:space="preserve">is </w:t>
      </w:r>
      <w:r w:rsidRPr="00405BA3">
        <w:t>that it typically gets</w:t>
      </w:r>
      <w:r w:rsidR="00F55BC0" w:rsidRPr="00405BA3">
        <w:t xml:space="preserve"> </w:t>
      </w:r>
      <w:r w:rsidRPr="00405BA3">
        <w:t>complicated and takes</w:t>
      </w:r>
      <w:r w:rsidR="00F55BC0" w:rsidRPr="00405BA3">
        <w:t xml:space="preserve"> considerable </w:t>
      </w:r>
      <w:r w:rsidRPr="00405BA3">
        <w:t>time</w:t>
      </w:r>
      <w:r w:rsidR="00F55BC0" w:rsidRPr="00405BA3">
        <w:t>.</w:t>
      </w:r>
    </w:p>
    <w:p w14:paraId="60A48FFD" w14:textId="77777777" w:rsidR="00067552" w:rsidRPr="00405BA3" w:rsidRDefault="00067552" w:rsidP="00405BA3">
      <w:pPr>
        <w:pStyle w:val="Textc"/>
      </w:pPr>
    </w:p>
    <w:p w14:paraId="54A4D6F4" w14:textId="34B5FFD5" w:rsidR="008712C0" w:rsidRPr="00405BA3" w:rsidRDefault="005A2753" w:rsidP="00405BA3">
      <w:pPr>
        <w:pStyle w:val="Textc"/>
      </w:pPr>
      <w:r w:rsidRPr="00405BA3">
        <w:t>Is it feasible to combine the advantages of symbolic analysis with the computational power of a computer</w:t>
      </w:r>
      <w:r w:rsidR="00F55BC0" w:rsidRPr="00405BA3">
        <w:t xml:space="preserve"> in an intuitive manner</w:t>
      </w:r>
      <w:r w:rsidRPr="00405BA3">
        <w:t>?</w:t>
      </w:r>
      <w:r w:rsidR="006A7BF7" w:rsidRPr="00405BA3">
        <w:t xml:space="preserve"> Currently, there is no software, which accomplishes this.</w:t>
      </w:r>
      <w:r w:rsidR="003863D4" w:rsidRPr="00405BA3">
        <w:t xml:space="preserve"> SSPICE</w:t>
      </w:r>
      <w:sdt>
        <w:sdtPr>
          <w:id w:val="145479663"/>
          <w:citation/>
        </w:sdtPr>
        <w:sdtEndPr/>
        <w:sdtContent>
          <w:r w:rsidR="00067552">
            <w:fldChar w:fldCharType="begin"/>
          </w:r>
          <w:r w:rsidR="00067552">
            <w:rPr>
              <w:lang w:val="en-DK"/>
            </w:rPr>
            <w:instrText xml:space="preserve"> CITATION Mic22 \l 8192 </w:instrText>
          </w:r>
          <w:r w:rsidR="00067552">
            <w:fldChar w:fldCharType="separate"/>
          </w:r>
          <w:r w:rsidR="00001BB8">
            <w:rPr>
              <w:noProof/>
              <w:lang w:val="en-DK"/>
            </w:rPr>
            <w:t xml:space="preserve"> </w:t>
          </w:r>
          <w:r w:rsidR="00001BB8" w:rsidRPr="00001BB8">
            <w:rPr>
              <w:noProof/>
              <w:lang w:val="en-DK"/>
            </w:rPr>
            <w:t>(Michigan State University, 2022)</w:t>
          </w:r>
          <w:r w:rsidR="00067552">
            <w:fldChar w:fldCharType="end"/>
          </w:r>
        </w:sdtContent>
      </w:sdt>
      <w:r w:rsidR="00067552">
        <w:rPr>
          <w:lang w:val="en-DK"/>
        </w:rPr>
        <w:t xml:space="preserve"> </w:t>
      </w:r>
      <w:r w:rsidR="008712C0" w:rsidRPr="00405BA3">
        <w:t>is an attempt at this but seems abandoned.</w:t>
      </w:r>
    </w:p>
    <w:p w14:paraId="4008F9C4" w14:textId="4530ED53" w:rsidR="008712C0" w:rsidRPr="00824C2D" w:rsidRDefault="0046089E" w:rsidP="00B20266">
      <w:pPr>
        <w:pStyle w:val="Header1c"/>
      </w:pPr>
      <w:r>
        <w:br w:type="column"/>
      </w:r>
      <w:r w:rsidR="008712C0" w:rsidRPr="00824C2D">
        <w:t xml:space="preserve">Project </w:t>
      </w:r>
      <w:r w:rsidR="004F46F5" w:rsidRPr="00824C2D">
        <w:t>specification</w:t>
      </w:r>
    </w:p>
    <w:p w14:paraId="14D065E8" w14:textId="1888B4FE" w:rsidR="008712C0" w:rsidRPr="00405BA3" w:rsidRDefault="008712C0" w:rsidP="00405BA3">
      <w:pPr>
        <w:pStyle w:val="Textc"/>
      </w:pPr>
      <w:r w:rsidRPr="00405BA3">
        <w:t>The goal is to develop a toolbox for MATLAB, which is capable of symbolic circuit analysis. The objective is outlined as follows:</w:t>
      </w:r>
    </w:p>
    <w:p w14:paraId="4F944113" w14:textId="77777777" w:rsidR="008712C0" w:rsidRDefault="008712C0" w:rsidP="00F55BC0">
      <w:pPr>
        <w:pStyle w:val="Textc"/>
        <w:rPr>
          <w:lang w:val="en-DK"/>
        </w:rPr>
      </w:pPr>
    </w:p>
    <w:p w14:paraId="23EF0382" w14:textId="297741D0" w:rsidR="008712C0" w:rsidRDefault="008712C0" w:rsidP="006625B5">
      <w:pPr>
        <w:pStyle w:val="Textc"/>
        <w:numPr>
          <w:ilvl w:val="0"/>
          <w:numId w:val="8"/>
        </w:numPr>
        <w:rPr>
          <w:lang w:val="en-DK"/>
        </w:rPr>
      </w:pPr>
      <w:r>
        <w:rPr>
          <w:lang w:val="en-DK"/>
        </w:rPr>
        <w:t>Develop a program, which constructs a circuit model in code from a simple input. It should handle various common circuit elements, such as:</w:t>
      </w:r>
    </w:p>
    <w:p w14:paraId="5F249177" w14:textId="1DE0AE9F" w:rsidR="008712C0" w:rsidRDefault="008712C0" w:rsidP="00CA27E7">
      <w:pPr>
        <w:pStyle w:val="Textc"/>
        <w:numPr>
          <w:ilvl w:val="1"/>
          <w:numId w:val="8"/>
        </w:numPr>
        <w:rPr>
          <w:lang w:val="en-DK"/>
        </w:rPr>
      </w:pPr>
      <w:r>
        <w:rPr>
          <w:lang w:val="en-DK"/>
        </w:rPr>
        <w:t>Independent AC</w:t>
      </w:r>
      <w:r w:rsidR="00DB7F1C">
        <w:rPr>
          <w:lang w:val="en-DK"/>
        </w:rPr>
        <w:t>-</w:t>
      </w:r>
      <w:r w:rsidR="00B377B6">
        <w:rPr>
          <w:lang w:val="en-DK"/>
        </w:rPr>
        <w:t xml:space="preserve"> and </w:t>
      </w:r>
      <w:r>
        <w:rPr>
          <w:lang w:val="en-DK"/>
        </w:rPr>
        <w:t>DC sources.</w:t>
      </w:r>
    </w:p>
    <w:p w14:paraId="74574902" w14:textId="482A2E62" w:rsidR="008712C0" w:rsidRDefault="008712C0" w:rsidP="00CA27E7">
      <w:pPr>
        <w:pStyle w:val="Textc"/>
        <w:numPr>
          <w:ilvl w:val="1"/>
          <w:numId w:val="8"/>
        </w:numPr>
        <w:rPr>
          <w:lang w:val="en-DK"/>
        </w:rPr>
      </w:pPr>
      <w:r>
        <w:rPr>
          <w:lang w:val="en-DK"/>
        </w:rPr>
        <w:t>Passives</w:t>
      </w:r>
      <w:r w:rsidR="00D64F51">
        <w:rPr>
          <w:lang w:val="en-DK"/>
        </w:rPr>
        <w:t>:</w:t>
      </w:r>
      <w:r>
        <w:rPr>
          <w:lang w:val="en-DK"/>
        </w:rPr>
        <w:t xml:space="preserve"> resistors, capacitors, and inductors.</w:t>
      </w:r>
    </w:p>
    <w:p w14:paraId="7D69CEB6" w14:textId="487FB24A" w:rsidR="008712C0" w:rsidRDefault="008712C0" w:rsidP="00CA27E7">
      <w:pPr>
        <w:pStyle w:val="Textc"/>
        <w:numPr>
          <w:ilvl w:val="1"/>
          <w:numId w:val="8"/>
        </w:numPr>
        <w:rPr>
          <w:lang w:val="en-DK"/>
        </w:rPr>
      </w:pPr>
      <w:r>
        <w:rPr>
          <w:lang w:val="en-DK"/>
        </w:rPr>
        <w:t>Dep. sources</w:t>
      </w:r>
      <w:r w:rsidR="00D64F51">
        <w:rPr>
          <w:lang w:val="en-DK"/>
        </w:rPr>
        <w:t>:</w:t>
      </w:r>
      <w:r>
        <w:rPr>
          <w:lang w:val="en-DK"/>
        </w:rPr>
        <w:t xml:space="preserve"> CCCS, CCVS, VCCS, VCCS.</w:t>
      </w:r>
    </w:p>
    <w:p w14:paraId="5C09F118" w14:textId="1A024386" w:rsidR="008712C0" w:rsidRDefault="008712C0" w:rsidP="00CA27E7">
      <w:pPr>
        <w:pStyle w:val="Textc"/>
        <w:numPr>
          <w:ilvl w:val="1"/>
          <w:numId w:val="8"/>
        </w:numPr>
        <w:rPr>
          <w:lang w:val="en-DK"/>
        </w:rPr>
      </w:pPr>
      <w:r>
        <w:rPr>
          <w:lang w:val="en-DK"/>
        </w:rPr>
        <w:t>Larger structures</w:t>
      </w:r>
      <w:r w:rsidR="00D64F51">
        <w:rPr>
          <w:lang w:val="en-DK"/>
        </w:rPr>
        <w:t>:</w:t>
      </w:r>
      <w:r>
        <w:rPr>
          <w:lang w:val="en-DK"/>
        </w:rPr>
        <w:t xml:space="preserve"> Op-Amps, transformers.</w:t>
      </w:r>
    </w:p>
    <w:p w14:paraId="62B23CA1" w14:textId="5DFAEC41" w:rsidR="008712C0" w:rsidRDefault="008712C0" w:rsidP="00CA27E7">
      <w:pPr>
        <w:pStyle w:val="Textc"/>
        <w:numPr>
          <w:ilvl w:val="1"/>
          <w:numId w:val="8"/>
        </w:numPr>
        <w:rPr>
          <w:lang w:val="en-DK"/>
        </w:rPr>
      </w:pPr>
      <w:r>
        <w:rPr>
          <w:lang w:val="en-DK"/>
        </w:rPr>
        <w:t>Non-linear elements</w:t>
      </w:r>
      <w:r w:rsidR="00D64F51">
        <w:rPr>
          <w:lang w:val="en-DK"/>
        </w:rPr>
        <w:t>:</w:t>
      </w:r>
      <w:r>
        <w:rPr>
          <w:lang w:val="en-DK"/>
        </w:rPr>
        <w:t xml:space="preserve"> MOSFETs, BJTs</w:t>
      </w:r>
      <w:r w:rsidR="00960043">
        <w:rPr>
          <w:lang w:val="en-DK"/>
        </w:rPr>
        <w:t>.</w:t>
      </w:r>
    </w:p>
    <w:p w14:paraId="7B3462C1" w14:textId="059156B7" w:rsidR="008712C0" w:rsidRDefault="008712C0" w:rsidP="00CA27E7">
      <w:pPr>
        <w:pStyle w:val="Textc"/>
        <w:numPr>
          <w:ilvl w:val="1"/>
          <w:numId w:val="8"/>
        </w:numPr>
        <w:rPr>
          <w:lang w:val="en-DK"/>
        </w:rPr>
      </w:pPr>
      <w:r>
        <w:rPr>
          <w:lang w:val="en-DK"/>
        </w:rPr>
        <w:t>Arbitrary sub-circuit models.</w:t>
      </w:r>
    </w:p>
    <w:p w14:paraId="33B851AB" w14:textId="77777777" w:rsidR="008712C0" w:rsidRDefault="008712C0" w:rsidP="00CA5859">
      <w:pPr>
        <w:pStyle w:val="Textc"/>
        <w:ind w:left="737"/>
        <w:rPr>
          <w:lang w:val="en-DK"/>
        </w:rPr>
      </w:pPr>
    </w:p>
    <w:p w14:paraId="17E321E7" w14:textId="4EB2E6B0" w:rsidR="008712C0" w:rsidRDefault="008712C0" w:rsidP="00683C73">
      <w:pPr>
        <w:pStyle w:val="Textc"/>
        <w:numPr>
          <w:ilvl w:val="0"/>
          <w:numId w:val="8"/>
        </w:numPr>
        <w:rPr>
          <w:lang w:val="en-DK"/>
        </w:rPr>
      </w:pPr>
      <w:r>
        <w:rPr>
          <w:lang w:val="en-DK"/>
        </w:rPr>
        <w:t>Develop and implement methods for symbolically determining:</w:t>
      </w:r>
    </w:p>
    <w:p w14:paraId="4048BD36" w14:textId="3D53EECE" w:rsidR="008712C0" w:rsidRDefault="008712C0" w:rsidP="00683C73">
      <w:pPr>
        <w:pStyle w:val="Textc"/>
        <w:numPr>
          <w:ilvl w:val="1"/>
          <w:numId w:val="8"/>
        </w:numPr>
        <w:rPr>
          <w:lang w:val="en-DK"/>
        </w:rPr>
      </w:pPr>
      <w:r>
        <w:rPr>
          <w:lang w:val="en-DK"/>
        </w:rPr>
        <w:t>Circuit transfer functions.</w:t>
      </w:r>
    </w:p>
    <w:p w14:paraId="57FD368B" w14:textId="589EF1E9" w:rsidR="008712C0" w:rsidRDefault="008712C0" w:rsidP="00683C73">
      <w:pPr>
        <w:pStyle w:val="Textc"/>
        <w:numPr>
          <w:ilvl w:val="1"/>
          <w:numId w:val="8"/>
        </w:numPr>
        <w:rPr>
          <w:lang w:val="en-DK"/>
        </w:rPr>
      </w:pPr>
      <w:r>
        <w:rPr>
          <w:lang w:val="en-DK"/>
        </w:rPr>
        <w:t>Input- and output resistances.</w:t>
      </w:r>
    </w:p>
    <w:p w14:paraId="64B36410" w14:textId="4F6E364A" w:rsidR="008712C0" w:rsidRDefault="008712C0" w:rsidP="00683C73">
      <w:pPr>
        <w:pStyle w:val="Textc"/>
        <w:numPr>
          <w:ilvl w:val="1"/>
          <w:numId w:val="8"/>
        </w:numPr>
        <w:rPr>
          <w:lang w:val="en-DK"/>
        </w:rPr>
      </w:pPr>
      <w:r>
        <w:rPr>
          <w:lang w:val="en-DK"/>
        </w:rPr>
        <w:t>AC/DC equivalents of a given circuit.</w:t>
      </w:r>
    </w:p>
    <w:p w14:paraId="52258222" w14:textId="6B30C3D9" w:rsidR="008712C0" w:rsidRDefault="008712C0" w:rsidP="00683C73">
      <w:pPr>
        <w:pStyle w:val="Textc"/>
        <w:numPr>
          <w:ilvl w:val="1"/>
          <w:numId w:val="8"/>
        </w:numPr>
        <w:rPr>
          <w:lang w:val="en-DK"/>
        </w:rPr>
      </w:pPr>
      <w:r>
        <w:rPr>
          <w:lang w:val="en-DK"/>
        </w:rPr>
        <w:t>Thevenin/Norton equivalents.</w:t>
      </w:r>
    </w:p>
    <w:p w14:paraId="48D643E8" w14:textId="4121E6E3" w:rsidR="008712C0" w:rsidRDefault="008712C0" w:rsidP="00683C73">
      <w:pPr>
        <w:pStyle w:val="Textc"/>
        <w:numPr>
          <w:ilvl w:val="1"/>
          <w:numId w:val="8"/>
        </w:numPr>
        <w:rPr>
          <w:lang w:val="en-DK"/>
        </w:rPr>
      </w:pPr>
      <w:r>
        <w:rPr>
          <w:lang w:val="en-DK"/>
        </w:rPr>
        <w:t>Stability parameters.</w:t>
      </w:r>
    </w:p>
    <w:p w14:paraId="4CA35D2B" w14:textId="77777777" w:rsidR="008712C0" w:rsidRDefault="008712C0" w:rsidP="00CA5859">
      <w:pPr>
        <w:pStyle w:val="Textc"/>
        <w:ind w:left="737"/>
        <w:rPr>
          <w:lang w:val="en-DK"/>
        </w:rPr>
      </w:pPr>
    </w:p>
    <w:p w14:paraId="3B30B6ED" w14:textId="7E0EFB02" w:rsidR="008712C0" w:rsidRDefault="008712C0" w:rsidP="00683C73">
      <w:pPr>
        <w:pStyle w:val="Textc"/>
        <w:numPr>
          <w:ilvl w:val="0"/>
          <w:numId w:val="8"/>
        </w:numPr>
        <w:rPr>
          <w:lang w:val="en-DK"/>
        </w:rPr>
      </w:pPr>
      <w:r>
        <w:rPr>
          <w:lang w:val="en-DK"/>
        </w:rPr>
        <w:t>Develop and implement additional methods for:</w:t>
      </w:r>
    </w:p>
    <w:p w14:paraId="1FC07902" w14:textId="03090FC8" w:rsidR="008712C0" w:rsidRDefault="008712C0" w:rsidP="00683C73">
      <w:pPr>
        <w:pStyle w:val="Textc"/>
        <w:numPr>
          <w:ilvl w:val="1"/>
          <w:numId w:val="8"/>
        </w:numPr>
        <w:rPr>
          <w:lang w:val="en-DK"/>
        </w:rPr>
      </w:pPr>
      <w:r>
        <w:rPr>
          <w:lang w:val="en-DK"/>
        </w:rPr>
        <w:t>Connecting the outputs of this toolbox to the rest of MATLAB’s system analysis functions.</w:t>
      </w:r>
    </w:p>
    <w:p w14:paraId="0DAF0EA7" w14:textId="43114157" w:rsidR="008712C0" w:rsidRDefault="008712C0" w:rsidP="00683C73">
      <w:pPr>
        <w:pStyle w:val="Textc"/>
        <w:numPr>
          <w:ilvl w:val="1"/>
          <w:numId w:val="8"/>
        </w:numPr>
        <w:rPr>
          <w:lang w:val="en-DK"/>
        </w:rPr>
      </w:pPr>
      <w:r>
        <w:rPr>
          <w:lang w:val="en-DK"/>
        </w:rPr>
        <w:t>Automate input validation and debugging.</w:t>
      </w:r>
    </w:p>
    <w:p w14:paraId="08047D73" w14:textId="41AB4BEF" w:rsidR="008712C0" w:rsidRPr="00F55BC0" w:rsidRDefault="008712C0" w:rsidP="00683C73">
      <w:pPr>
        <w:pStyle w:val="Textc"/>
        <w:numPr>
          <w:ilvl w:val="1"/>
          <w:numId w:val="8"/>
        </w:numPr>
        <w:rPr>
          <w:lang w:val="en-DK"/>
        </w:rPr>
      </w:pPr>
      <w:r>
        <w:rPr>
          <w:lang w:val="en-DK"/>
        </w:rPr>
        <w:t>After-the-fact manipulation, such as removing or inserting elements, and simplifying circuits.</w:t>
      </w:r>
    </w:p>
    <w:p w14:paraId="54B61F4C" w14:textId="16DA4935" w:rsidR="008712C0" w:rsidRPr="00B20266" w:rsidRDefault="008712C0" w:rsidP="00B20266">
      <w:pPr>
        <w:pStyle w:val="Header1c"/>
      </w:pPr>
      <w:r w:rsidRPr="00B20266">
        <w:t>Methodology</w:t>
      </w:r>
    </w:p>
    <w:p w14:paraId="2384464F" w14:textId="77777777" w:rsidR="00C01130" w:rsidRDefault="008712C0" w:rsidP="00405BA3">
      <w:pPr>
        <w:pStyle w:val="Textc"/>
      </w:pPr>
      <w:r w:rsidRPr="00405BA3">
        <w:t xml:space="preserve">I take an object-oriented approach, defining each </w:t>
      </w:r>
      <w:r w:rsidR="00C01130">
        <w:rPr>
          <w:lang w:val="en-DK"/>
        </w:rPr>
        <w:t xml:space="preserve">circuit </w:t>
      </w:r>
      <w:r w:rsidRPr="00405BA3">
        <w:t xml:space="preserve">element as its own class to ensure modularity and extendibility. The circuit is itself </w:t>
      </w:r>
      <w:r w:rsidR="00C01130">
        <w:rPr>
          <w:lang w:val="en-DK"/>
        </w:rPr>
        <w:t>a</w:t>
      </w:r>
      <w:r w:rsidRPr="00405BA3">
        <w:t xml:space="preserve"> class, which contain lists of elements-classes. </w:t>
      </w:r>
    </w:p>
    <w:p w14:paraId="42F36487" w14:textId="77777777" w:rsidR="00A45055" w:rsidRDefault="008712C0" w:rsidP="00405BA3">
      <w:pPr>
        <w:pStyle w:val="Textc"/>
        <w:rPr>
          <w:lang w:val="en-DK"/>
        </w:rPr>
      </w:pPr>
      <w:r w:rsidRPr="00405BA3">
        <w:t xml:space="preserve">The element-class only contain information about its own nodal connections. Additional type-specific </w:t>
      </w:r>
      <w:r w:rsidR="00833B47">
        <w:rPr>
          <w:lang w:val="en-DK"/>
        </w:rPr>
        <w:t>attributes</w:t>
      </w:r>
      <w:r w:rsidRPr="00405BA3">
        <w:t xml:space="preserve"> </w:t>
      </w:r>
      <w:r w:rsidR="00833B47">
        <w:rPr>
          <w:lang w:val="en-DK"/>
        </w:rPr>
        <w:t>are</w:t>
      </w:r>
      <w:r w:rsidRPr="00405BA3">
        <w:t xml:space="preserve"> implemented by defining sub-classes: As an example, the resistor-class inherits from the passive-class, which inherits from the element-class. Inheriting ensures easy implementation of new </w:t>
      </w:r>
      <w:r w:rsidR="00833B47">
        <w:rPr>
          <w:lang w:val="en-DK"/>
        </w:rPr>
        <w:t>circuit elements in the future</w:t>
      </w:r>
      <w:r w:rsidRPr="00405BA3">
        <w:t>.</w:t>
      </w:r>
    </w:p>
    <w:p w14:paraId="4B3841CB" w14:textId="1E3BA893" w:rsidR="00FF6345" w:rsidRPr="00405BA3" w:rsidRDefault="00FF6345" w:rsidP="00405BA3">
      <w:pPr>
        <w:pStyle w:val="Textc"/>
      </w:pPr>
    </w:p>
    <w:p w14:paraId="0B0D7202" w14:textId="3C4B2A58" w:rsidR="00067552" w:rsidRDefault="008712C0" w:rsidP="00896921">
      <w:pPr>
        <w:pStyle w:val="Textc"/>
      </w:pPr>
      <w:r w:rsidRPr="00405BA3">
        <w:lastRenderedPageBreak/>
        <w:t>I use MATLAB’s symbolic toolbox for the symbolic manipulation, and the modified nodal analysis (NMA)</w:t>
      </w:r>
      <w:r w:rsidR="00F44423" w:rsidRPr="00405BA3">
        <w:t xml:space="preserve"> approach for relating each circuit element to each other.</w:t>
      </w:r>
    </w:p>
    <w:p w14:paraId="6DB0E58A" w14:textId="6B0FA4A9" w:rsidR="005A7D84" w:rsidRDefault="005A7D84" w:rsidP="005C0A5E">
      <w:pPr>
        <w:pStyle w:val="Header2c"/>
      </w:pPr>
      <w:r>
        <w:t>Modified Nodal Analysis</w:t>
      </w:r>
    </w:p>
    <w:p w14:paraId="3662C064" w14:textId="24C653A0" w:rsidR="005A7D84" w:rsidRDefault="005A7D84" w:rsidP="005A7D84">
      <w:pPr>
        <w:pStyle w:val="Textc"/>
      </w:pPr>
      <w:r>
        <w:t xml:space="preserve">When symbolically </w:t>
      </w:r>
      <w:r w:rsidR="00A05F3E">
        <w:t>analyzing</w:t>
      </w:r>
      <w:r>
        <w:t xml:space="preserve"> electrical circuits, the electrical engineer usually employs the node voltage method and loop current method. Another similar, but more recent approach is modified nodal analysis</w:t>
      </w:r>
      <w:r w:rsidR="004940FF">
        <w:rPr>
          <w:lang w:val="en-DK"/>
        </w:rPr>
        <w:t xml:space="preserve"> </w:t>
      </w:r>
      <w:sdt>
        <w:sdtPr>
          <w:rPr>
            <w:lang w:val="en-DK"/>
          </w:rPr>
          <w:id w:val="38786206"/>
          <w:citation/>
        </w:sdtPr>
        <w:sdtEndPr/>
        <w:sdtContent>
          <w:r w:rsidR="004940FF">
            <w:rPr>
              <w:lang w:val="en-DK"/>
            </w:rPr>
            <w:fldChar w:fldCharType="begin"/>
          </w:r>
          <w:r w:rsidR="004940FF">
            <w:rPr>
              <w:lang w:val="en-DK"/>
            </w:rPr>
            <w:instrText xml:space="preserve"> CITATION Chu75 \l 8192 </w:instrText>
          </w:r>
          <w:r w:rsidR="004940FF">
            <w:rPr>
              <w:lang w:val="en-DK"/>
            </w:rPr>
            <w:fldChar w:fldCharType="separate"/>
          </w:r>
          <w:r w:rsidR="004940FF" w:rsidRPr="004940FF">
            <w:rPr>
              <w:noProof/>
              <w:lang w:val="en-DK"/>
            </w:rPr>
            <w:t>(Chung-Wen, Ruehli, &amp; Brennan, 1975)</w:t>
          </w:r>
          <w:r w:rsidR="004940FF">
            <w:rPr>
              <w:lang w:val="en-DK"/>
            </w:rPr>
            <w:fldChar w:fldCharType="end"/>
          </w:r>
        </w:sdtContent>
      </w:sdt>
      <w:r>
        <w:t>, which uses linear algebra to speed up the analysis.</w:t>
      </w:r>
    </w:p>
    <w:p w14:paraId="057B8D7B" w14:textId="77777777" w:rsidR="005A7D84" w:rsidRDefault="005A7D84" w:rsidP="005A7D84">
      <w:pPr>
        <w:pStyle w:val="Textc"/>
      </w:pPr>
    </w:p>
    <w:p w14:paraId="6FEF504B" w14:textId="77777777" w:rsidR="005A7D84" w:rsidRDefault="005A7D84" w:rsidP="005A7D84">
      <w:pPr>
        <w:pStyle w:val="Textc"/>
      </w:pPr>
      <w:r>
        <w:t>Modified nodal analysis (MNA) uses the element’s branch constitutive equations (BCEs) i.e., their voltage- and current characteristics and Kirchhoff’s current- and voltage laws. The approach is usually broken down into 3 steps.</w:t>
      </w:r>
    </w:p>
    <w:p w14:paraId="4AE83851" w14:textId="77777777" w:rsidR="005A7D84" w:rsidRDefault="005A7D84" w:rsidP="005A7D84">
      <w:pPr>
        <w:pStyle w:val="Textc"/>
      </w:pPr>
    </w:p>
    <w:p w14:paraId="49C56AFE" w14:textId="1790A246" w:rsidR="005A7D84" w:rsidRDefault="005A7D84" w:rsidP="0020736B">
      <w:pPr>
        <w:pStyle w:val="NumberedListc"/>
      </w:pPr>
      <w:r>
        <w:t>Write the KCL equations of the circuit. At each node of the circuit, write the currents coming into and out of the node. The currents of the independent voltage sources are taken from the p</w:t>
      </w:r>
      <w:r w:rsidR="001A46B2">
        <w:t>ositive</w:t>
      </w:r>
      <w:r>
        <w:t xml:space="preserve"> to </w:t>
      </w:r>
      <w:r w:rsidR="001A46B2">
        <w:t>negative</w:t>
      </w:r>
      <w:r>
        <w:t>. Note that the right-hand-side of each equation is always equal to zero, so that the branch currents that come into the node are given a negative sign and those that go out are given a positive sign.</w:t>
      </w:r>
    </w:p>
    <w:p w14:paraId="35A67DDF" w14:textId="77777777" w:rsidR="005A7D84" w:rsidRDefault="005A7D84" w:rsidP="005A7D84">
      <w:pPr>
        <w:pStyle w:val="Textc"/>
      </w:pPr>
    </w:p>
    <w:p w14:paraId="4F37A78E" w14:textId="36F22442" w:rsidR="005A7D84" w:rsidRDefault="005A7D84" w:rsidP="005A7D84">
      <w:pPr>
        <w:pStyle w:val="Textc"/>
        <w:numPr>
          <w:ilvl w:val="0"/>
          <w:numId w:val="10"/>
        </w:numPr>
      </w:pPr>
      <w:r>
        <w:t>Use the BCEs in terms of the node voltages of the circuit to eliminate as many branch currents as possible. Writing the BCEs in terms of the node voltages saves one step. If the BCEs were written in terms of the branch voltages, one more step, i.e., replacing the branches voltages for the node ones, would be necessary.</w:t>
      </w:r>
    </w:p>
    <w:p w14:paraId="2523E0BC" w14:textId="3A25A970" w:rsidR="005A7D84" w:rsidRDefault="005A7D84" w:rsidP="005A7D84">
      <w:pPr>
        <w:pStyle w:val="Textc"/>
      </w:pPr>
    </w:p>
    <w:p w14:paraId="0366D702" w14:textId="22AE1A6B" w:rsidR="00067552" w:rsidRDefault="005A7D84" w:rsidP="005A7D84">
      <w:pPr>
        <w:pStyle w:val="Textc"/>
        <w:numPr>
          <w:ilvl w:val="0"/>
          <w:numId w:val="10"/>
        </w:numPr>
      </w:pPr>
      <w:r>
        <w:t xml:space="preserve">Write down </w:t>
      </w:r>
      <w:r w:rsidR="00833B47">
        <w:rPr>
          <w:lang w:val="en-DK"/>
        </w:rPr>
        <w:t>any</w:t>
      </w:r>
      <w:r>
        <w:t xml:space="preserve"> unused equations.</w:t>
      </w:r>
    </w:p>
    <w:p w14:paraId="0C383D30" w14:textId="0F3F7CE2" w:rsidR="001A46B2" w:rsidRDefault="001A46B2" w:rsidP="001A46B2"/>
    <w:p w14:paraId="11A693D7" w14:textId="6EAA7A7D" w:rsidR="001A46B2" w:rsidRDefault="001A46B2" w:rsidP="001A46B2">
      <w:pPr>
        <w:pStyle w:val="Textc"/>
      </w:pPr>
      <w:r>
        <w:t xml:space="preserve">Exactly how this approach </w:t>
      </w:r>
      <w:r w:rsidR="007A2C6C">
        <w:t>will be</w:t>
      </w:r>
      <w:r>
        <w:t xml:space="preserve"> handled </w:t>
      </w:r>
      <w:r w:rsidR="007A2C6C">
        <w:t>by a computer</w:t>
      </w:r>
      <w:r>
        <w:t>, is described in th</w:t>
      </w:r>
      <w:r w:rsidR="00234691">
        <w:t>e next section.</w:t>
      </w:r>
    </w:p>
    <w:p w14:paraId="6507E026" w14:textId="77777777" w:rsidR="00234691" w:rsidRDefault="00234691" w:rsidP="00234691">
      <w:pPr>
        <w:pStyle w:val="Header2c"/>
      </w:pPr>
      <w:r>
        <w:t>Algorithmic MNA</w:t>
      </w:r>
    </w:p>
    <w:p w14:paraId="42CE91B0" w14:textId="696A0F4A" w:rsidR="003769F3" w:rsidRDefault="00234691" w:rsidP="00234691">
      <w:pPr>
        <w:pStyle w:val="Textc"/>
      </w:pPr>
      <w:r>
        <w:t xml:space="preserve">Converting MNA to an algorithm, that can be performed by a computer is </w:t>
      </w:r>
      <w:r w:rsidR="0085219D">
        <w:t>relatively straight-forward</w:t>
      </w:r>
      <w:r w:rsidR="003769F3">
        <w:t>, assuming I already have an abstract circuit-object, which contain all the information needed for complete analysis.</w:t>
      </w:r>
    </w:p>
    <w:p w14:paraId="12D42B6F" w14:textId="2179C40A" w:rsidR="009F7E0C" w:rsidRDefault="004F3440" w:rsidP="00234691">
      <w:pPr>
        <w:pStyle w:val="Textc"/>
      </w:pPr>
      <w:r>
        <w:t xml:space="preserve">Much of the approach has already been described </w:t>
      </w:r>
      <w:r w:rsidR="00AA01B2">
        <w:t>in</w:t>
      </w:r>
      <w:r w:rsidR="007A2C6C">
        <w:t xml:space="preserve"> a paper by</w:t>
      </w:r>
      <w:r>
        <w:t xml:space="preserve"> </w:t>
      </w:r>
      <w:r w:rsidR="00F40BBD">
        <w:t>Litovski but it</w:t>
      </w:r>
      <w:r w:rsidR="0085219D">
        <w:t xml:space="preserve"> </w:t>
      </w:r>
      <w:r w:rsidR="00830984">
        <w:t>must</w:t>
      </w:r>
      <w:r w:rsidR="0085219D">
        <w:t xml:space="preserve"> be modified and extended for additional circuit elements.</w:t>
      </w:r>
    </w:p>
    <w:p w14:paraId="519244F6" w14:textId="77777777" w:rsidR="009F7E0C" w:rsidRDefault="009F7E0C" w:rsidP="00234691">
      <w:pPr>
        <w:pStyle w:val="Textc"/>
      </w:pPr>
    </w:p>
    <w:p w14:paraId="2B09EB58" w14:textId="77777777" w:rsidR="005D610D" w:rsidRDefault="009F7E0C" w:rsidP="00234691">
      <w:pPr>
        <w:pStyle w:val="Textc"/>
      </w:pPr>
      <w:r>
        <w:t>The following</w:t>
      </w:r>
      <w:r w:rsidR="004F3440">
        <w:t xml:space="preserve"> is a high-level description of the </w:t>
      </w:r>
      <w:r w:rsidR="007A2C6C">
        <w:t>algorithm but</w:t>
      </w:r>
      <w:r w:rsidR="0024664E">
        <w:t xml:space="preserve"> </w:t>
      </w:r>
      <w:r w:rsidR="007A2C6C">
        <w:t>modified</w:t>
      </w:r>
      <w:r w:rsidR="0024664E">
        <w:t xml:space="preserve"> and extended</w:t>
      </w:r>
      <w:r w:rsidR="007A2C6C">
        <w:t xml:space="preserve"> to fit my project specification.</w:t>
      </w:r>
      <w:r w:rsidR="00FA6995">
        <w:t xml:space="preserve"> </w:t>
      </w:r>
    </w:p>
    <w:p w14:paraId="4395DAFE" w14:textId="77777777" w:rsidR="005D610D" w:rsidRDefault="005D610D" w:rsidP="00234691">
      <w:pPr>
        <w:pStyle w:val="Textc"/>
      </w:pPr>
    </w:p>
    <w:p w14:paraId="6DBC12B8" w14:textId="7C2D22B0" w:rsidR="007A2C6C" w:rsidRDefault="00FA6995" w:rsidP="00234691">
      <w:pPr>
        <w:pStyle w:val="Textc"/>
      </w:pPr>
      <w:r>
        <w:t>View setting</w:t>
      </w:r>
      <w:r w:rsidR="00527C2D">
        <w:t xml:space="preserve"> a</w:t>
      </w:r>
      <w:r>
        <w:t xml:space="preserve"> variable not as a numeric evaluation, but as defining a symbolic expression</w:t>
      </w:r>
      <w:r w:rsidR="001F2E53">
        <w:t>, like appending to an equation.</w:t>
      </w:r>
      <w:r w:rsidR="00444781">
        <w:t xml:space="preserve"> Firstly, I define specific notation to shorten the description.</w:t>
      </w:r>
    </w:p>
    <w:p w14:paraId="7F6DF35D" w14:textId="77777777" w:rsidR="00444781" w:rsidRDefault="00444781" w:rsidP="00234691">
      <w:pPr>
        <w:pStyle w:val="Textc"/>
      </w:pPr>
    </w:p>
    <w:p w14:paraId="2EC1D90D" w14:textId="34149024" w:rsidR="007A2C6C" w:rsidRPr="009F7E0C" w:rsidRDefault="009F7E0C" w:rsidP="009F7E0C">
      <w:pPr>
        <w:pStyle w:val="Algoritmc"/>
      </w:pPr>
      <w:r>
        <w:t xml:space="preserve">  </w:t>
      </w:r>
      <w:r w:rsidR="007A2C6C" w:rsidRPr="009F7E0C">
        <w:t xml:space="preserve">Let </w:t>
      </w:r>
      <m:oMath>
        <m:r>
          <w:rPr>
            <w:rFonts w:ascii="Cambria Math" w:hAnsi="Cambria Math"/>
          </w:rPr>
          <m:t>n</m:t>
        </m:r>
      </m:oMath>
      <w:r w:rsidR="007A2C6C" w:rsidRPr="009F7E0C">
        <w:t xml:space="preserve"> be the number of nodes</w:t>
      </w:r>
    </w:p>
    <w:p w14:paraId="0185C649" w14:textId="6123C39F" w:rsidR="007A2C6C" w:rsidRPr="009F7E0C" w:rsidRDefault="009F7E0C" w:rsidP="009F7E0C">
      <w:pPr>
        <w:pStyle w:val="Algoritmc"/>
      </w:pPr>
      <w:r>
        <w:t xml:space="preserve">  </w:t>
      </w:r>
      <w:r w:rsidR="007A2C6C" w:rsidRPr="009F7E0C">
        <w:t xml:space="preserve">Let </w:t>
      </w:r>
      <m:oMath>
        <m:r>
          <w:rPr>
            <w:rFonts w:ascii="Cambria Math" w:hAnsi="Cambria Math"/>
          </w:rPr>
          <m:t>m</m:t>
        </m:r>
      </m:oMath>
      <w:r w:rsidR="007A2C6C" w:rsidRPr="009F7E0C">
        <w:t xml:space="preserve"> be the number of voltage sources</w:t>
      </w:r>
    </w:p>
    <w:p w14:paraId="21A88060" w14:textId="4C9DE9EB" w:rsidR="00214909" w:rsidRPr="009F7E0C" w:rsidRDefault="009F7E0C" w:rsidP="009F7E0C">
      <w:pPr>
        <w:pStyle w:val="Algoritmc"/>
      </w:pPr>
      <w:r>
        <w:t xml:space="preserve">  </w:t>
      </w:r>
      <w:r w:rsidR="00214909" w:rsidRPr="009F7E0C">
        <w:t xml:space="preserve">Let </w:t>
      </w:r>
      <m:oMath>
        <m:r>
          <w:rPr>
            <w:rFonts w:ascii="Cambria Math" w:hAnsi="Cambria Math"/>
          </w:rPr>
          <m:t>p</m:t>
        </m:r>
      </m:oMath>
      <w:r w:rsidR="00214909" w:rsidRPr="009F7E0C">
        <w:t xml:space="preserve"> be the number of processed voltage sources</w:t>
      </w:r>
    </w:p>
    <w:p w14:paraId="2EDE3D4F" w14:textId="77777777" w:rsidR="005C4F8E" w:rsidRDefault="009F7E0C" w:rsidP="009F7E0C">
      <w:pPr>
        <w:pStyle w:val="Algoritmc"/>
      </w:pPr>
      <w:r>
        <w:t xml:space="preserve">  </w:t>
      </w:r>
    </w:p>
    <w:p w14:paraId="28737FF4" w14:textId="5778B3FE" w:rsidR="009F7E0C" w:rsidRDefault="005C4F8E" w:rsidP="009F7E0C">
      <w:pPr>
        <w:pStyle w:val="Algoritmc"/>
      </w:pPr>
      <w:r>
        <w:t xml:space="preserve">  </w:t>
      </w:r>
      <w:r w:rsidR="009F7E0C" w:rsidRPr="009F7E0C">
        <w:t xml:space="preserve">Let </w:t>
      </w:r>
      <w:r w:rsidR="009F7E0C" w:rsidRPr="009F7E0C">
        <w:rPr>
          <w:i/>
          <w:iCs/>
        </w:rPr>
        <w:t>passive</w:t>
      </w:r>
      <w:r w:rsidR="009F7E0C" w:rsidRPr="009F7E0C">
        <w:t xml:space="preserve"> </w:t>
      </w:r>
      <w:r w:rsidR="00E95F9F">
        <w:t>be</w:t>
      </w:r>
      <w:r w:rsidR="009F7E0C" w:rsidRPr="009F7E0C">
        <w:t xml:space="preserve"> either a resistor, </w:t>
      </w:r>
      <w:r w:rsidR="00E95F9F" w:rsidRPr="009F7E0C">
        <w:t>capacitor,</w:t>
      </w:r>
      <w:r w:rsidR="009F7E0C" w:rsidRPr="009F7E0C">
        <w:t xml:space="preserve"> or inductor</w:t>
      </w:r>
    </w:p>
    <w:p w14:paraId="03F16E88" w14:textId="3E41DCA4" w:rsidR="0024664E" w:rsidRPr="009F7E0C" w:rsidRDefault="0024664E" w:rsidP="009F7E0C">
      <w:pPr>
        <w:pStyle w:val="Algoritmc"/>
      </w:pPr>
      <w:r>
        <w:t xml:space="preserve">  Let </w:t>
      </w:r>
      <m:oMath>
        <m:r>
          <w:rPr>
            <w:rFonts w:ascii="Cambria Math" w:hAnsi="Cambria Math"/>
          </w:rPr>
          <m:t>exp</m:t>
        </m:r>
      </m:oMath>
      <w:r>
        <w:t xml:space="preserve"> denote a mathematical expression</w:t>
      </w:r>
    </w:p>
    <w:p w14:paraId="75101378" w14:textId="77777777" w:rsidR="007A2C6C" w:rsidRPr="009F7E0C" w:rsidRDefault="007A2C6C" w:rsidP="009F7E0C">
      <w:pPr>
        <w:pStyle w:val="Algoritmc"/>
      </w:pPr>
    </w:p>
    <w:p w14:paraId="17DFC26C" w14:textId="18F3AE76" w:rsidR="00234691" w:rsidRDefault="009F7E0C" w:rsidP="009F7E0C">
      <w:pPr>
        <w:pStyle w:val="Algoritmc"/>
      </w:pPr>
      <w:r>
        <w:t xml:space="preserve">  </w:t>
      </w:r>
      <w:r w:rsidR="004F3440" w:rsidRPr="009F7E0C">
        <w:t>Allocate</w:t>
      </w:r>
      <w:r>
        <w:t xml:space="preserve"> matrices </w:t>
      </w:r>
      <m:oMath>
        <m:sSub>
          <m:sSubPr>
            <m:ctrlPr>
              <w:rPr>
                <w:rFonts w:ascii="Cambria Math" w:hAnsi="Cambria Math"/>
                <w:i/>
              </w:rPr>
            </m:ctrlPr>
          </m:sSubPr>
          <m:e>
            <m:r>
              <w:rPr>
                <w:rFonts w:ascii="Cambria Math" w:hAnsi="Cambria Math"/>
              </w:rPr>
              <m:t>G</m:t>
            </m:r>
          </m:e>
          <m:sub>
            <m:r>
              <w:rPr>
                <w:rFonts w:ascii="Cambria Math" w:hAnsi="Cambria Math"/>
              </w:rPr>
              <m:t>n×n</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m×m</m:t>
            </m:r>
          </m:sub>
        </m:sSub>
      </m:oMath>
      <w:r>
        <w:t xml:space="preserve"> and fill with 0</w:t>
      </w:r>
    </w:p>
    <w:p w14:paraId="6A38F106" w14:textId="04A3BF6F" w:rsidR="005F1D4C" w:rsidRDefault="005F1D4C" w:rsidP="009F7E0C">
      <w:pPr>
        <w:pStyle w:val="Algoritmc"/>
      </w:pPr>
      <w:r>
        <w:t xml:space="preserve">  Let </w:t>
      </w:r>
      <m:oMath>
        <m:r>
          <w:rPr>
            <w:rFonts w:ascii="Cambria Math" w:hAnsi="Cambria Math"/>
          </w:rPr>
          <m:t>g,b,c,d</m:t>
        </m:r>
      </m:oMath>
      <w:r>
        <w:t xml:space="preserve"> denote element within matrices</w:t>
      </w:r>
    </w:p>
    <w:p w14:paraId="61783F10" w14:textId="77777777" w:rsidR="00F26CD1" w:rsidRDefault="00BC1821" w:rsidP="009F7E0C">
      <w:pPr>
        <w:pStyle w:val="Algoritmc"/>
      </w:pPr>
      <w:r>
        <w:t xml:space="preserve">  </w:t>
      </w:r>
    </w:p>
    <w:p w14:paraId="4538DEFC" w14:textId="2D2EA482" w:rsidR="001C57AD" w:rsidRDefault="00F26CD1" w:rsidP="009F7E0C">
      <w:pPr>
        <w:pStyle w:val="Algoritmc"/>
      </w:pPr>
      <w:r>
        <w:t xml:space="preserve">  </w:t>
      </w:r>
      <w:r w:rsidR="00BC1821">
        <w:t xml:space="preserve">Allocate vectors </w:t>
      </w:r>
      <m:oMath>
        <m:r>
          <w:rPr>
            <w:rFonts w:ascii="Cambria Math" w:hAnsi="Cambria Math"/>
          </w:rPr>
          <m:t>i</m:t>
        </m:r>
        <m:sSub>
          <m:sSubPr>
            <m:ctrlPr>
              <w:rPr>
                <w:rFonts w:ascii="Cambria Math" w:hAnsi="Cambria Math"/>
                <w:i/>
              </w:rPr>
            </m:ctrlPr>
          </m:sSubPr>
          <m:e>
            <m:r>
              <m:rPr>
                <m:sty m:val="p"/>
              </m:rPr>
              <w:rPr>
                <w:rFonts w:ascii="Cambria Math" w:hAnsi="Cambria Math"/>
              </w:rPr>
              <w:softHyphen/>
            </m:r>
          </m:e>
          <m:sub>
            <m:r>
              <w:rPr>
                <w:rFonts w:ascii="Cambria Math" w:hAnsi="Cambria Math"/>
              </w:rPr>
              <m:t>n×1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m×1</m:t>
            </m:r>
          </m:sub>
        </m:sSub>
      </m:oMath>
      <w:r w:rsidR="00BC1821">
        <w:t xml:space="preserve"> and fill with 0</w:t>
      </w:r>
    </w:p>
    <w:p w14:paraId="2B97E3C5" w14:textId="7D09C851" w:rsidR="000215C3" w:rsidRDefault="000215C3" w:rsidP="009F7E0C">
      <w:pPr>
        <w:pStyle w:val="Algoritmc"/>
      </w:pPr>
    </w:p>
    <w:p w14:paraId="7B56BDC3" w14:textId="7169D881" w:rsidR="000215C3" w:rsidRPr="009F7E0C" w:rsidRDefault="000215C3" w:rsidP="009F7E0C">
      <w:pPr>
        <w:pStyle w:val="Algoritmc"/>
      </w:pPr>
      <w:r>
        <w:t xml:space="preserve">  Let </w:t>
      </w:r>
      <m:oMath>
        <m:r>
          <w:rPr>
            <w:rFonts w:ascii="Cambria Math" w:hAnsi="Cambria Math"/>
          </w:rPr>
          <m:t>i, j</m:t>
        </m:r>
      </m:oMath>
      <w:r>
        <w:t xml:space="preserve"> denote anode and cathode connections</w:t>
      </w:r>
    </w:p>
    <w:p w14:paraId="00FCC1FE" w14:textId="6F5AB6AA" w:rsidR="00D504A8" w:rsidRDefault="009F7E0C" w:rsidP="004E165F">
      <w:pPr>
        <w:pStyle w:val="Textc"/>
      </w:pPr>
      <w:r>
        <w:t xml:space="preserve">  </w:t>
      </w:r>
    </w:p>
    <w:p w14:paraId="061E79B1" w14:textId="7FDA6574" w:rsidR="00F26CD1" w:rsidRPr="00485372" w:rsidRDefault="000B4BA2" w:rsidP="004E165F">
      <w:pPr>
        <w:pStyle w:val="Textc"/>
        <w:rPr>
          <w:lang w:val="en-DK"/>
        </w:rPr>
      </w:pPr>
      <w:r>
        <w:t>We then fill the matrices.</w:t>
      </w:r>
      <w:r w:rsidR="004E165F">
        <w:t xml:space="preserve"> This is the crux of this extended, programmatic, modified nodal analysis approach, which allows for fast and efficient symbolic computation.</w:t>
      </w:r>
      <w:r w:rsidR="00845BD5">
        <w:t xml:space="preserve"> We start with the most basic circuit elements.</w:t>
      </w:r>
      <w:r w:rsidR="00485372">
        <w:rPr>
          <w:lang w:val="en-DK"/>
        </w:rPr>
        <w:t xml:space="preserve"> Mind the notation, where ‘i’</w:t>
      </w:r>
      <w:ins w:id="0" w:author="N. Vraa" w:date="2022-03-31T15:10:00Z">
        <w:r w:rsidR="00825BC1">
          <w:rPr>
            <w:lang w:val="en-DK"/>
          </w:rPr>
          <w:t xml:space="preserve"> and ‘j’</w:t>
        </w:r>
      </w:ins>
      <w:r w:rsidR="00485372">
        <w:rPr>
          <w:lang w:val="en-DK"/>
        </w:rPr>
        <w:t xml:space="preserve"> refers to both a vector</w:t>
      </w:r>
      <w:ins w:id="1" w:author="N. Vraa" w:date="2022-03-31T15:10:00Z">
        <w:r w:rsidR="00825BC1">
          <w:rPr>
            <w:lang w:val="en-DK"/>
          </w:rPr>
          <w:t>s</w:t>
        </w:r>
      </w:ins>
      <w:r w:rsidR="00485372">
        <w:rPr>
          <w:lang w:val="en-DK"/>
        </w:rPr>
        <w:t xml:space="preserve"> and </w:t>
      </w:r>
      <w:ins w:id="2" w:author="N. Vraa" w:date="2022-03-31T15:11:00Z">
        <w:r w:rsidR="00B1273D">
          <w:rPr>
            <w:lang w:val="en-DK"/>
          </w:rPr>
          <w:t>matrix</w:t>
        </w:r>
        <w:r w:rsidR="003573A5">
          <w:rPr>
            <w:lang w:val="en-DK"/>
          </w:rPr>
          <w:t>-</w:t>
        </w:r>
        <w:r w:rsidR="00825BC1">
          <w:rPr>
            <w:lang w:val="en-DK"/>
          </w:rPr>
          <w:t>ind</w:t>
        </w:r>
        <w:r w:rsidR="002E4B51">
          <w:rPr>
            <w:lang w:val="en-DK"/>
          </w:rPr>
          <w:t>ice</w:t>
        </w:r>
        <w:r w:rsidR="00825BC1">
          <w:rPr>
            <w:lang w:val="en-DK"/>
          </w:rPr>
          <w:t>s.</w:t>
        </w:r>
      </w:ins>
      <w:del w:id="3" w:author="N. Vraa" w:date="2022-03-31T15:11:00Z">
        <w:r w:rsidR="00485372" w:rsidDel="00825BC1">
          <w:rPr>
            <w:lang w:val="en-DK"/>
          </w:rPr>
          <w:delText>a</w:delText>
        </w:r>
      </w:del>
      <w:del w:id="4" w:author="N. Vraa" w:date="2022-03-31T15:10:00Z">
        <w:r w:rsidR="00485372" w:rsidDel="00825BC1">
          <w:rPr>
            <w:lang w:val="en-DK"/>
          </w:rPr>
          <w:delText xml:space="preserve">n index. </w:delText>
        </w:r>
      </w:del>
    </w:p>
    <w:p w14:paraId="11177613" w14:textId="77777777" w:rsidR="004E165F" w:rsidRDefault="004E165F" w:rsidP="004E165F">
      <w:pPr>
        <w:pStyle w:val="Textc"/>
      </w:pPr>
    </w:p>
    <w:p w14:paraId="7D72680A" w14:textId="611326F7" w:rsidR="009F7E0C" w:rsidRDefault="00D504A8" w:rsidP="009F7E0C">
      <w:pPr>
        <w:pStyle w:val="Algoritmc"/>
      </w:pPr>
      <w:r>
        <w:t xml:space="preserve">  </w:t>
      </w:r>
      <w:r w:rsidR="009F7E0C" w:rsidRPr="009F7E0C">
        <w:t xml:space="preserve">For all </w:t>
      </w:r>
      <w:r w:rsidR="0024664E">
        <w:t>passives</w:t>
      </w:r>
    </w:p>
    <w:p w14:paraId="36CABB88" w14:textId="35291D39" w:rsidR="0024664E" w:rsidRDefault="0024664E" w:rsidP="009F7E0C">
      <w:pPr>
        <w:pStyle w:val="Algoritmc"/>
      </w:pPr>
      <w:r>
        <w:t xml:space="preserve">    If passive is resistor, set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=1</m:t>
            </m:r>
          </m:e>
        </m:func>
      </m:oMath>
    </w:p>
    <w:p w14:paraId="72FCB670" w14:textId="31AED660" w:rsidR="0024664E" w:rsidRDefault="0024664E" w:rsidP="009F7E0C">
      <w:pPr>
        <w:pStyle w:val="Algoritmc"/>
      </w:pPr>
      <w:r>
        <w:t xml:space="preserve">    Else if passive is capacitor, set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=1</m:t>
            </m:r>
          </m:e>
        </m:func>
        <m:r>
          <w:rPr>
            <w:rFonts w:ascii="Cambria Math" w:hAnsi="Cambria Math"/>
          </w:rPr>
          <m:t>/s</m:t>
        </m:r>
      </m:oMath>
    </w:p>
    <w:p w14:paraId="4B11C0F5" w14:textId="4EDBF1FF" w:rsidR="001C57AD" w:rsidRDefault="0024664E" w:rsidP="009F7E0C">
      <w:pPr>
        <w:pStyle w:val="Algoritmc"/>
      </w:pPr>
      <w:r>
        <w:t xml:space="preserve">    Else if passive is inductor, set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=s</m:t>
            </m:r>
          </m:e>
        </m:func>
      </m:oMath>
    </w:p>
    <w:p w14:paraId="2E9D97AA" w14:textId="77777777" w:rsidR="0024664E" w:rsidRDefault="0024664E" w:rsidP="009F7E0C">
      <w:pPr>
        <w:pStyle w:val="Algoritmc"/>
      </w:pPr>
    </w:p>
    <w:p w14:paraId="0D3FC1EA" w14:textId="39BE173B" w:rsidR="009A0B29" w:rsidRDefault="009F7E0C" w:rsidP="009F7E0C">
      <w:pPr>
        <w:pStyle w:val="Algoritmc"/>
      </w:pPr>
      <w:r>
        <w:t xml:space="preserve">  </w:t>
      </w:r>
      <w:r w:rsidR="00D504A8">
        <w:t xml:space="preserve">  If anode is ground</w:t>
      </w:r>
    </w:p>
    <w:p w14:paraId="38F13A37" w14:textId="0257314F" w:rsidR="00D504A8" w:rsidRDefault="00D504A8" w:rsidP="009F7E0C">
      <w:pPr>
        <w:pStyle w:val="Algoritmc"/>
      </w:pPr>
      <w:r>
        <w:t xml:space="preserve">      </w:t>
      </w:r>
      <w:r w:rsidR="009A0B29">
        <w:t xml:space="preserve">Set </w:t>
      </w:r>
      <m:oMath>
        <m:sSub>
          <m:sSubPr>
            <m:ctrlPr>
              <w:rPr>
                <w:rFonts w:ascii="Cambria Math" w:hAnsi="Cambria Math"/>
                <w:i/>
              </w:rPr>
            </m:ctrlPr>
          </m:sSubPr>
          <m:e>
            <m:r>
              <w:rPr>
                <w:rFonts w:ascii="Cambria Math" w:hAnsi="Cambria Math"/>
              </w:rPr>
              <m:t>g</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j,j</m:t>
            </m:r>
          </m:sub>
        </m:sSub>
        <m:r>
          <w:rPr>
            <w:rFonts w:ascii="Cambria Math" w:hAnsi="Cambria Math"/>
          </w:rPr>
          <m:t>+1</m:t>
        </m:r>
      </m:oMath>
    </w:p>
    <w:p w14:paraId="51CF4E78" w14:textId="091DB28D" w:rsidR="00D504A8" w:rsidRPr="008D222E" w:rsidRDefault="00D504A8" w:rsidP="009F7E0C">
      <w:pPr>
        <w:pStyle w:val="Algoritmc"/>
        <w:rPr>
          <w:lang w:val="en-DK"/>
        </w:rPr>
      </w:pPr>
      <w:r>
        <w:t xml:space="preserve">    Else if cathode is ground</w:t>
      </w:r>
      <w:r w:rsidR="008D222E">
        <w:rPr>
          <w:lang w:val="en-DK"/>
        </w:rPr>
        <w:t>ed</w:t>
      </w:r>
    </w:p>
    <w:p w14:paraId="25D33C10" w14:textId="275D9930" w:rsidR="001C57AD" w:rsidRDefault="001C57AD" w:rsidP="009F7E0C">
      <w:pPr>
        <w:pStyle w:val="Algoritmc"/>
      </w:pPr>
      <w:r>
        <w:t xml:space="preserve">      Set </w:t>
      </w:r>
      <m:oMath>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+1</m:t>
        </m:r>
      </m:oMath>
    </w:p>
    <w:p w14:paraId="004F01D4" w14:textId="0D433C00" w:rsidR="00D504A8" w:rsidRDefault="00D504A8" w:rsidP="009F7E0C">
      <w:pPr>
        <w:pStyle w:val="Algoritmc"/>
      </w:pPr>
      <w:r>
        <w:t xml:space="preserve">    Else</w:t>
      </w:r>
    </w:p>
    <w:p w14:paraId="009F00A2" w14:textId="6B5D8E1E" w:rsidR="001100BD" w:rsidRDefault="001100BD" w:rsidP="001100BD">
      <w:pPr>
        <w:pStyle w:val="Algoritmc"/>
      </w:pPr>
      <w:r>
        <w:t xml:space="preserve">      Set </w:t>
      </w:r>
      <m:oMath>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+1</m:t>
        </m:r>
      </m:oMath>
      <w:r w:rsidR="0024664E">
        <w:t>,</w:t>
      </w:r>
      <w:r>
        <w:t xml:space="preserve"> </w:t>
      </w:r>
      <m:oMath>
        <m:sSub>
          <m:sSubPr>
            <m:ctrlPr>
              <w:rPr>
                <w:rFonts w:ascii="Cambria Math" w:hAnsi="Cambria Math"/>
                <w:i/>
              </w:rPr>
            </m:ctrlPr>
          </m:sSubPr>
          <m:e>
            <m:r>
              <w:rPr>
                <w:rFonts w:ascii="Cambria Math" w:hAnsi="Cambria Math"/>
              </w:rPr>
              <m:t>g</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j,j</m:t>
            </m:r>
          </m:sub>
        </m:sSub>
        <m:r>
          <w:rPr>
            <w:rFonts w:ascii="Cambria Math" w:hAnsi="Cambria Math"/>
          </w:rPr>
          <m:t>+1</m:t>
        </m:r>
      </m:oMath>
      <w:r w:rsidR="0024664E">
        <w:t xml:space="preserve">, </w:t>
      </w:r>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j,i</m:t>
            </m:r>
          </m:sub>
        </m:sSub>
        <m:r>
          <w:rPr>
            <w:rFonts w:ascii="Cambria Math" w:hAnsi="Cambria Math"/>
          </w:rPr>
          <m:t>+1</m:t>
        </m:r>
      </m:oMath>
    </w:p>
    <w:p w14:paraId="7F21F3D4" w14:textId="77777777" w:rsidR="0024664E" w:rsidRDefault="0024664E" w:rsidP="001100BD">
      <w:pPr>
        <w:pStyle w:val="Algoritmc"/>
      </w:pPr>
    </w:p>
    <w:p w14:paraId="528C1862" w14:textId="77777777" w:rsidR="0024664E" w:rsidRDefault="0024664E" w:rsidP="009F7E0C">
      <w:pPr>
        <w:pStyle w:val="Algoritmc"/>
      </w:pPr>
      <w:r>
        <w:t xml:space="preserve">  For all independent voltage sources</w:t>
      </w:r>
    </w:p>
    <w:p w14:paraId="600FAC48" w14:textId="571912DD" w:rsidR="000215C3" w:rsidRPr="008D222E" w:rsidRDefault="0024664E" w:rsidP="009F7E0C">
      <w:pPr>
        <w:pStyle w:val="Algoritmc"/>
        <w:rPr>
          <w:lang w:val="en-DK"/>
        </w:rPr>
      </w:pPr>
      <w:r>
        <w:t xml:space="preserve">  </w:t>
      </w:r>
      <w:r w:rsidR="009F7E0C">
        <w:t xml:space="preserve">  </w:t>
      </w:r>
      <w:r w:rsidR="000215C3">
        <w:t xml:space="preserve">If anode is not </w:t>
      </w:r>
      <w:r w:rsidR="008D222E">
        <w:rPr>
          <w:lang w:val="en-DK"/>
        </w:rPr>
        <w:t>grounded</w:t>
      </w:r>
    </w:p>
    <w:p w14:paraId="1639EB07" w14:textId="1F44B22C" w:rsidR="000215C3" w:rsidRDefault="000215C3" w:rsidP="009F7E0C">
      <w:pPr>
        <w:pStyle w:val="Algoritmc"/>
      </w:pPr>
      <w:r>
        <w:t xml:space="preserve">      Set </w:t>
      </w:r>
      <m:oMath>
        <m:sSub>
          <m:sSubPr>
            <m:ctrlPr>
              <w:rPr>
                <w:rFonts w:ascii="Cambria Math" w:hAnsi="Cambria Math"/>
                <w:i/>
              </w:rPr>
            </m:ctrlPr>
          </m:sSubPr>
          <m:e>
            <m:r>
              <w:rPr>
                <w:rFonts w:ascii="Cambria Math" w:hAnsi="Cambria Math"/>
              </w:rPr>
              <m:t>b</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i,p</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p,i</m:t>
            </m:r>
          </m:sub>
        </m:sSub>
        <m:r>
          <w:rPr>
            <w:rFonts w:ascii="Cambria Math" w:hAnsi="Cambria Math"/>
          </w:rPr>
          <m:t>+1</m:t>
        </m:r>
      </m:oMath>
      <w:r>
        <w:t xml:space="preserve"> </w:t>
      </w:r>
    </w:p>
    <w:p w14:paraId="324A81E8" w14:textId="678B59CD" w:rsidR="000215C3" w:rsidRPr="008D222E" w:rsidRDefault="000215C3" w:rsidP="009F7E0C">
      <w:pPr>
        <w:pStyle w:val="Algoritmc"/>
        <w:rPr>
          <w:lang w:val="en-DK"/>
        </w:rPr>
      </w:pPr>
      <w:r>
        <w:t xml:space="preserve">    If cathode is not </w:t>
      </w:r>
      <w:r w:rsidR="008D222E">
        <w:rPr>
          <w:lang w:val="en-DK"/>
        </w:rPr>
        <w:t>grounded</w:t>
      </w:r>
    </w:p>
    <w:p w14:paraId="109E879D" w14:textId="748A1C7B" w:rsidR="009F7E0C" w:rsidRDefault="000215C3" w:rsidP="000215C3">
      <w:pPr>
        <w:pStyle w:val="Algoritmc"/>
      </w:pPr>
      <w:r>
        <w:t xml:space="preserve">      Set </w:t>
      </w:r>
      <m:oMath>
        <m:sSub>
          <m:sSubPr>
            <m:ctrlPr>
              <w:rPr>
                <w:rFonts w:ascii="Cambria Math" w:hAnsi="Cambria Math"/>
                <w:i/>
              </w:rPr>
            </m:ctrlPr>
          </m:sSubPr>
          <m:e>
            <m:r>
              <w:rPr>
                <w:rFonts w:ascii="Cambria Math" w:hAnsi="Cambria Math"/>
              </w:rPr>
              <m:t>b</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j,p</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-1</m:t>
        </m:r>
      </m:oMath>
    </w:p>
    <w:p w14:paraId="3DFCF74F" w14:textId="60F6B505" w:rsidR="00F86933" w:rsidRDefault="000215C3" w:rsidP="000215C3">
      <w:pPr>
        <w:pStyle w:val="Algoritmc"/>
      </w:pPr>
      <w:r>
        <w:t xml:space="preserve">  </w:t>
      </w:r>
      <w:r w:rsidR="00F86933">
        <w:t xml:space="preserve">Add </w:t>
      </w:r>
      <w:r w:rsidR="00BC1821">
        <w:t>parsed voltage source</w:t>
      </w:r>
      <w:r w:rsidR="00F86933">
        <w:t xml:space="preserve"> id’s to </w:t>
      </w:r>
      <m:oMath>
        <m:r>
          <w:rPr>
            <w:rFonts w:ascii="Cambria Math" w:hAnsi="Cambria Math"/>
          </w:rPr>
          <m:t>e</m:t>
        </m:r>
      </m:oMath>
      <w:r w:rsidR="00F86933">
        <w:t xml:space="preserve"> as </w:t>
      </w:r>
      <m:oMath>
        <m:sSub>
          <m:sSubPr>
            <m:ctrlPr>
              <w:rPr>
                <w:rFonts w:ascii="Cambria Math" w:hAnsi="Cambria Math"/>
                <w:i/>
              </w:rPr>
            </m:ctrlPr>
          </m:sSubPr>
          <m:e>
            <m:r>
              <w:rPr>
                <w:rFonts w:ascii="Cambria Math" w:hAnsi="Cambria Math"/>
              </w:rPr>
              <m:t>V</m:t>
            </m:r>
          </m:e>
          <m:sub>
            <m:r>
              <w:rPr>
                <w:rFonts w:ascii="Cambria Math" w:hAnsi="Cambria Math"/>
              </w:rPr>
              <m:t>id</m:t>
            </m:r>
          </m:sub>
        </m:sSub>
      </m:oMath>
      <w:r w:rsidR="00F86933">
        <w:t xml:space="preserve"> and </w:t>
      </w:r>
      <m:oMath>
        <m:r>
          <w:rPr>
            <w:rFonts w:ascii="Cambria Math" w:hAnsi="Cambria Math"/>
          </w:rPr>
          <m:t>j</m:t>
        </m:r>
      </m:oMath>
      <w:r w:rsidR="00F86933">
        <w:t xml:space="preserve"> as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id</m:t>
                </m:r>
              </m:sub>
            </m:sSub>
          </m:sub>
        </m:sSub>
      </m:oMath>
    </w:p>
    <w:p w14:paraId="4B2E1D14" w14:textId="431E6BB2" w:rsidR="003D6C63" w:rsidRDefault="003D6C63" w:rsidP="000215C3">
      <w:pPr>
        <w:pStyle w:val="Algoritmc"/>
      </w:pPr>
    </w:p>
    <w:p w14:paraId="011666EE" w14:textId="104BF107" w:rsidR="003D6C63" w:rsidRDefault="003D6C63" w:rsidP="000215C3">
      <w:pPr>
        <w:pStyle w:val="Algoritmc"/>
      </w:pPr>
      <w:r>
        <w:t xml:space="preserve">  For all independent current sources</w:t>
      </w:r>
    </w:p>
    <w:p w14:paraId="4C6A5E67" w14:textId="6F747971" w:rsidR="003D6C63" w:rsidRPr="008D222E" w:rsidRDefault="003D6C63" w:rsidP="000215C3">
      <w:pPr>
        <w:pStyle w:val="Algoritmc"/>
        <w:rPr>
          <w:lang w:val="en-DK"/>
        </w:rPr>
      </w:pPr>
      <w:r>
        <w:t xml:space="preserve">    </w:t>
      </w:r>
      <w:r w:rsidR="00FA6995">
        <w:t xml:space="preserve">If anode is not </w:t>
      </w:r>
      <w:r w:rsidR="008D222E">
        <w:rPr>
          <w:lang w:val="en-DK"/>
        </w:rPr>
        <w:t>grounded</w:t>
      </w:r>
    </w:p>
    <w:p w14:paraId="77A7A6C3" w14:textId="50E99613" w:rsidR="00FA6995" w:rsidRDefault="00FA6995" w:rsidP="000215C3">
      <w:pPr>
        <w:pStyle w:val="Algoritmc"/>
      </w:pPr>
      <w:r>
        <w:t xml:space="preserve">      Set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id</m:t>
            </m:r>
          </m:sub>
        </m:sSub>
      </m:oMath>
    </w:p>
    <w:p w14:paraId="4AAC56F3" w14:textId="5047B99A" w:rsidR="00FA6995" w:rsidRPr="008D222E" w:rsidRDefault="00FA6995" w:rsidP="000215C3">
      <w:pPr>
        <w:pStyle w:val="Algoritmc"/>
        <w:rPr>
          <w:lang w:val="en-DK"/>
        </w:rPr>
      </w:pPr>
      <w:r>
        <w:t xml:space="preserve">    If cathode is not </w:t>
      </w:r>
      <w:r w:rsidR="008D222E">
        <w:rPr>
          <w:lang w:val="en-DK"/>
        </w:rPr>
        <w:t>grounded</w:t>
      </w:r>
    </w:p>
    <w:p w14:paraId="1439580A" w14:textId="70BD4FA1" w:rsidR="00527C2D" w:rsidRDefault="00527C2D" w:rsidP="00527C2D">
      <w:pPr>
        <w:pStyle w:val="Algoritmc"/>
      </w:pPr>
      <w:r>
        <w:t xml:space="preserve">      Set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id</m:t>
            </m:r>
          </m:sub>
        </m:sSub>
      </m:oMath>
    </w:p>
    <w:p w14:paraId="12B482E9" w14:textId="199CC7E1" w:rsidR="006E0986" w:rsidRDefault="006E0986" w:rsidP="006E0986">
      <w:pPr>
        <w:pStyle w:val="Textc"/>
        <w:rPr>
          <w:lang w:val="en-DK"/>
        </w:rPr>
      </w:pPr>
    </w:p>
    <w:p w14:paraId="2EACBDEF" w14:textId="02B1E3FB" w:rsidR="006E0986" w:rsidRDefault="006E0986" w:rsidP="006E0986">
      <w:pPr>
        <w:pStyle w:val="Textc"/>
        <w:rPr>
          <w:lang w:val="en-DK"/>
        </w:rPr>
      </w:pPr>
      <w:r>
        <w:rPr>
          <w:lang w:val="en-DK"/>
        </w:rPr>
        <w:t>For operational amplifiers, the approach is surprisingly simple and resembles the algorithm for the previous parts.</w:t>
      </w:r>
    </w:p>
    <w:p w14:paraId="7D83C555" w14:textId="77777777" w:rsidR="006E0986" w:rsidRPr="006E0986" w:rsidRDefault="006E0986" w:rsidP="006E0986">
      <w:pPr>
        <w:pStyle w:val="Textc"/>
        <w:rPr>
          <w:lang w:val="en-DK"/>
        </w:rPr>
      </w:pPr>
    </w:p>
    <w:p w14:paraId="28471466" w14:textId="3C621776" w:rsidR="00D225F8" w:rsidRDefault="006E0986" w:rsidP="006E0986">
      <w:pPr>
        <w:pStyle w:val="Algoritmc"/>
        <w:rPr>
          <w:lang w:val="en-DK"/>
        </w:rPr>
      </w:pPr>
      <w:r>
        <w:rPr>
          <w:lang w:val="en-DK"/>
        </w:rPr>
        <w:t xml:space="preserve">  </w:t>
      </w:r>
      <w:r w:rsidR="00D225F8" w:rsidRPr="00D225F8">
        <w:t xml:space="preserve">Let </w:t>
      </w:r>
      <m:oMath>
        <m:r>
          <w:rPr>
            <w:rFonts w:ascii="Cambria Math" w:hAnsi="Cambria Math"/>
          </w:rPr>
          <m:t>i, j</m:t>
        </m:r>
      </m:oMath>
      <w:r w:rsidR="00D225F8" w:rsidRPr="00D225F8">
        <w:t xml:space="preserve"> denote </w:t>
      </w:r>
      <w:r w:rsidR="00D225F8">
        <w:rPr>
          <w:lang w:val="en-DK"/>
        </w:rPr>
        <w:t>1</w:t>
      </w:r>
      <w:r w:rsidR="00D225F8" w:rsidRPr="00D225F8">
        <w:rPr>
          <w:vertAlign w:val="superscript"/>
          <w:lang w:val="en-DK"/>
        </w:rPr>
        <w:t>st</w:t>
      </w:r>
      <w:r w:rsidR="00D225F8">
        <w:rPr>
          <w:lang w:val="en-DK"/>
        </w:rPr>
        <w:t xml:space="preserve"> and 2</w:t>
      </w:r>
      <w:r w:rsidR="00D225F8" w:rsidRPr="00D225F8">
        <w:rPr>
          <w:vertAlign w:val="superscript"/>
          <w:lang w:val="en-DK"/>
        </w:rPr>
        <w:t>nd</w:t>
      </w:r>
      <w:r w:rsidR="00D225F8">
        <w:rPr>
          <w:lang w:val="en-DK"/>
        </w:rPr>
        <w:t xml:space="preserve"> input connections</w:t>
      </w:r>
      <w:r w:rsidR="00D225F8" w:rsidRPr="00D225F8">
        <w:t>.</w:t>
      </w:r>
      <w:r w:rsidR="00D225F8">
        <w:rPr>
          <w:lang w:val="en-DK"/>
        </w:rPr>
        <w:t xml:space="preserve"> </w:t>
      </w:r>
    </w:p>
    <w:p w14:paraId="17F492C7" w14:textId="26179B99" w:rsidR="00845BD5" w:rsidRDefault="00D225F8" w:rsidP="006E0986">
      <w:pPr>
        <w:pStyle w:val="Algoritmc"/>
        <w:rPr>
          <w:lang w:val="en-DK"/>
        </w:rPr>
      </w:pPr>
      <w:r>
        <w:rPr>
          <w:lang w:val="en-DK"/>
        </w:rPr>
        <w:t xml:space="preserve">  </w:t>
      </w:r>
      <w:r w:rsidR="006E0986">
        <w:rPr>
          <w:lang w:val="en-DK"/>
        </w:rPr>
        <w:t>For all op-amps</w:t>
      </w:r>
    </w:p>
    <w:p w14:paraId="7D3BA05F" w14:textId="44C424F0" w:rsidR="006E0986" w:rsidRDefault="006E0986" w:rsidP="006E0986">
      <w:pPr>
        <w:pStyle w:val="Algoritmc"/>
        <w:rPr>
          <w:lang w:val="en-DK"/>
        </w:rPr>
      </w:pPr>
      <w:r>
        <w:rPr>
          <w:lang w:val="en-DK"/>
        </w:rPr>
        <w:t xml:space="preserve">    If first input is not ground</w:t>
      </w:r>
      <w:r w:rsidR="00E70788">
        <w:rPr>
          <w:lang w:val="en-DK"/>
        </w:rPr>
        <w:t>ed</w:t>
      </w:r>
    </w:p>
    <w:p w14:paraId="00C07176" w14:textId="0B9E07F0" w:rsidR="006E0986" w:rsidRDefault="006E0986" w:rsidP="006E0986">
      <w:pPr>
        <w:pStyle w:val="Algoritmc"/>
        <w:rPr>
          <w:lang w:val="en-DK"/>
        </w:rPr>
      </w:pPr>
      <w:r>
        <w:rPr>
          <w:lang w:val="en-DK"/>
        </w:rPr>
        <w:t xml:space="preserve">     </w:t>
      </w:r>
      <w:r w:rsidR="00F500E4">
        <w:rPr>
          <w:lang w:val="en-DK"/>
        </w:rPr>
        <w:t xml:space="preserve"> </w:t>
      </w:r>
      <w:r>
        <w:rPr>
          <w:lang w:val="en-DK"/>
        </w:rPr>
        <w:t xml:space="preserve">Set </w:t>
      </w:r>
      <m:oMath>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,i</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p,i</m:t>
            </m:r>
          </m:sub>
        </m:sSub>
        <m:r>
          <w:rPr>
            <w:rFonts w:ascii="Cambria Math" w:hAnsi="Cambria Math"/>
            <w:lang w:val="en-DK"/>
          </w:rPr>
          <m:t>+1</m:t>
        </m:r>
      </m:oMath>
    </w:p>
    <w:p w14:paraId="3B6C7704" w14:textId="7E63E40E" w:rsidR="00D225F8" w:rsidRDefault="006E0986" w:rsidP="006E0986">
      <w:pPr>
        <w:pStyle w:val="Algoritmc"/>
        <w:rPr>
          <w:lang w:val="en-DK"/>
        </w:rPr>
      </w:pPr>
      <w:r>
        <w:rPr>
          <w:lang w:val="en-DK"/>
        </w:rPr>
        <w:t xml:space="preserve">    If second input is not ground</w:t>
      </w:r>
      <w:r w:rsidR="00E70788">
        <w:rPr>
          <w:lang w:val="en-DK"/>
        </w:rPr>
        <w:t>ed</w:t>
      </w:r>
    </w:p>
    <w:p w14:paraId="74E11EE3" w14:textId="48A33E81" w:rsidR="00D225F8" w:rsidRDefault="00D225F8" w:rsidP="006E0986">
      <w:pPr>
        <w:pStyle w:val="Algoritmc"/>
        <w:rPr>
          <w:lang w:val="en-DK"/>
        </w:rPr>
      </w:pPr>
      <w:r>
        <w:rPr>
          <w:lang w:val="en-DK"/>
        </w:rPr>
        <w:t xml:space="preserve">    </w:t>
      </w:r>
      <w:r w:rsidR="00F500E4">
        <w:rPr>
          <w:lang w:val="en-DK"/>
        </w:rPr>
        <w:t xml:space="preserve">  </w:t>
      </w:r>
      <w:r w:rsidRPr="00D225F8">
        <w:rPr>
          <w:lang w:val="en-DK"/>
        </w:rPr>
        <w:t xml:space="preserve">Set </w:t>
      </w:r>
      <m:oMath>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j</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j</m:t>
            </m:r>
          </m:sub>
        </m:sSub>
        <m:r>
          <w:rPr>
            <w:rFonts w:ascii="Cambria Math" w:hAnsi="Cambria Math"/>
            <w:lang w:val="en-DK"/>
          </w:rPr>
          <m:t>-</m:t>
        </m:r>
        <m:r>
          <w:rPr>
            <w:rFonts w:ascii="Cambria Math" w:hAnsi="Cambria Math"/>
            <w:lang w:val="en-DK"/>
          </w:rPr>
          <m:t>1</m:t>
        </m:r>
      </m:oMath>
    </w:p>
    <w:p w14:paraId="4FDDF2CC" w14:textId="171A6EE3" w:rsidR="00D225F8" w:rsidRPr="00D225F8" w:rsidRDefault="00D225F8" w:rsidP="00D225F8">
      <w:pPr>
        <w:pStyle w:val="Algoritmc"/>
      </w:pPr>
      <w:r>
        <w:rPr>
          <w:lang w:val="en-DK"/>
        </w:rPr>
        <w:t xml:space="preserve">  </w:t>
      </w:r>
      <w:r w:rsidRPr="00D225F8">
        <w:t xml:space="preserve">Add parsed </w:t>
      </w:r>
      <w:r w:rsidR="00F166AA">
        <w:rPr>
          <w:lang w:val="en-DK"/>
        </w:rPr>
        <w:t xml:space="preserve">op-amps </w:t>
      </w:r>
      <w:r w:rsidRPr="00D225F8">
        <w:t xml:space="preserve">id’s to </w:t>
      </w:r>
      <m:oMath>
        <m:r>
          <w:rPr>
            <w:rFonts w:ascii="Cambria Math" w:hAnsi="Cambria Math"/>
          </w:rPr>
          <m:t>j</m:t>
        </m:r>
      </m:oMath>
      <w:r w:rsidRPr="00D225F8">
        <w:t xml:space="preserve"> as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opamp</m:t>
                </m:r>
              </m:e>
              <m:sub>
                <m:r>
                  <w:rPr>
                    <w:rFonts w:ascii="Cambria Math" w:hAnsi="Cambria Math"/>
                  </w:rPr>
                  <m:t>id</m:t>
                </m:r>
              </m:sub>
            </m:sSub>
          </m:sub>
        </m:sSub>
      </m:oMath>
    </w:p>
    <w:p w14:paraId="7513463B" w14:textId="10B85761" w:rsidR="00D225F8" w:rsidDel="005D794A" w:rsidRDefault="00D225F8" w:rsidP="005D794A">
      <w:pPr>
        <w:pStyle w:val="Textc"/>
        <w:rPr>
          <w:del w:id="5" w:author="N. Vraa" w:date="2022-03-31T15:11:00Z"/>
          <w:lang w:val="en-DK"/>
        </w:rPr>
        <w:pPrChange w:id="6" w:author="N. Vraa" w:date="2022-03-31T15:12:00Z">
          <w:pPr>
            <w:pStyle w:val="Algoritmc"/>
          </w:pPr>
        </w:pPrChange>
      </w:pPr>
    </w:p>
    <w:p w14:paraId="0015311B" w14:textId="50886A8E" w:rsidR="006E0986" w:rsidRPr="006E0986" w:rsidDel="005D794A" w:rsidRDefault="00D225F8" w:rsidP="005D794A">
      <w:pPr>
        <w:pStyle w:val="Textc"/>
        <w:rPr>
          <w:del w:id="7" w:author="N. Vraa" w:date="2022-03-31T15:11:00Z"/>
          <w:lang w:val="en-DK"/>
        </w:rPr>
        <w:pPrChange w:id="8" w:author="N. Vraa" w:date="2022-03-31T15:12:00Z">
          <w:pPr>
            <w:pStyle w:val="Algoritmc"/>
          </w:pPr>
        </w:pPrChange>
      </w:pPr>
      <w:del w:id="9" w:author="N. Vraa" w:date="2022-03-31T15:12:00Z">
        <w:r w:rsidDel="005D794A">
          <w:rPr>
            <w:lang w:val="en-DK"/>
          </w:rPr>
          <w:delText xml:space="preserve">  </w:delText>
        </w:r>
        <w:r w:rsidR="006E0986" w:rsidDel="005D794A">
          <w:rPr>
            <w:lang w:val="en-DK"/>
          </w:rPr>
          <w:delText xml:space="preserve"> </w:delText>
        </w:r>
      </w:del>
    </w:p>
    <w:p w14:paraId="0C9841C6" w14:textId="08EEDA38" w:rsidR="00F500E4" w:rsidRDefault="00B20266" w:rsidP="005D794A">
      <w:pPr>
        <w:pStyle w:val="Textc"/>
        <w:rPr>
          <w:lang w:val="en-DK"/>
        </w:rPr>
        <w:pPrChange w:id="10" w:author="N. Vraa" w:date="2022-03-31T15:12:00Z">
          <w:pPr>
            <w:pStyle w:val="Textc"/>
          </w:pPr>
        </w:pPrChange>
      </w:pPr>
      <w:del w:id="11" w:author="N. Vraa" w:date="2022-03-31T15:11:00Z">
        <w:r w:rsidDel="005D794A">
          <w:br w:type="column"/>
        </w:r>
      </w:del>
      <w:r w:rsidR="00845BD5">
        <w:t xml:space="preserve">Now for the </w:t>
      </w:r>
      <w:r w:rsidR="001F4A56">
        <w:t xml:space="preserve">active </w:t>
      </w:r>
      <w:r w:rsidR="006E0986">
        <w:rPr>
          <w:lang w:val="en-DK"/>
        </w:rPr>
        <w:t>sources</w:t>
      </w:r>
      <w:r w:rsidR="001F4A56">
        <w:t>. The approach is very similar, but with some additional complexity</w:t>
      </w:r>
      <w:r w:rsidR="00B51BED">
        <w:t>, especially for VCCS’s.</w:t>
      </w:r>
      <w:r w:rsidR="00F500E4">
        <w:rPr>
          <w:lang w:val="en-DK"/>
        </w:rPr>
        <w:t xml:space="preserve"> When talking about control node</w:t>
      </w:r>
      <w:r w:rsidR="00485372">
        <w:rPr>
          <w:lang w:val="en-DK"/>
        </w:rPr>
        <w:t>s</w:t>
      </w:r>
      <w:r w:rsidR="00F500E4">
        <w:rPr>
          <w:lang w:val="en-DK"/>
        </w:rPr>
        <w:t>, I</w:t>
      </w:r>
      <w:r w:rsidR="00485372">
        <w:rPr>
          <w:lang w:val="en-DK"/>
        </w:rPr>
        <w:t xml:space="preserve"> am</w:t>
      </w:r>
      <w:r w:rsidR="00F500E4">
        <w:rPr>
          <w:lang w:val="en-DK"/>
        </w:rPr>
        <w:t xml:space="preserve"> refer</w:t>
      </w:r>
      <w:r w:rsidR="00485372">
        <w:rPr>
          <w:lang w:val="en-DK"/>
        </w:rPr>
        <w:t>ring</w:t>
      </w:r>
      <w:r w:rsidR="00F500E4">
        <w:rPr>
          <w:lang w:val="en-DK"/>
        </w:rPr>
        <w:t xml:space="preserve"> to the nodes, on which the source’s output depend.</w:t>
      </w:r>
    </w:p>
    <w:p w14:paraId="4E364459" w14:textId="77777777" w:rsidR="00485372" w:rsidRPr="00485372" w:rsidRDefault="00485372" w:rsidP="00485372">
      <w:pPr>
        <w:pStyle w:val="Textc"/>
        <w:rPr>
          <w:lang w:val="en-DK"/>
        </w:rPr>
      </w:pPr>
    </w:p>
    <w:p w14:paraId="29FEF914" w14:textId="31043384" w:rsidR="00631DB7" w:rsidRDefault="001F4A56" w:rsidP="00F500E4">
      <w:pPr>
        <w:pStyle w:val="Algoritmc"/>
        <w:rPr>
          <w:lang w:val="en-DK"/>
        </w:rPr>
      </w:pPr>
      <w:r>
        <w:t xml:space="preserve"> </w:t>
      </w:r>
      <w:r w:rsidR="00F500E4">
        <w:rPr>
          <w:lang w:val="en-DK"/>
        </w:rPr>
        <w:t xml:space="preserve"> </w:t>
      </w:r>
      <w:r w:rsidR="00F500E4" w:rsidRPr="00D225F8">
        <w:t xml:space="preserve">Let </w:t>
      </w:r>
      <m:oMath>
        <m:r>
          <w:rPr>
            <w:rFonts w:ascii="Cambria Math" w:hAnsi="Cambria Math"/>
          </w:rPr>
          <m:t xml:space="preserve">i, </m:t>
        </m:r>
        <m:r>
          <w:rPr>
            <w:rFonts w:ascii="Cambria Math" w:hAnsi="Cambria Math"/>
          </w:rPr>
          <m:t>j</m:t>
        </m:r>
      </m:oMath>
      <w:r w:rsidR="00F500E4" w:rsidRPr="00D225F8">
        <w:t xml:space="preserve"> </w:t>
      </w:r>
      <w:r w:rsidR="00631DB7">
        <w:rPr>
          <w:lang w:val="en-DK"/>
        </w:rPr>
        <w:t xml:space="preserve">denote </w:t>
      </w:r>
      <w:r w:rsidR="00F500E4">
        <w:rPr>
          <w:lang w:val="en-DK"/>
        </w:rPr>
        <w:t>anode</w:t>
      </w:r>
      <w:r w:rsidR="00631DB7">
        <w:rPr>
          <w:lang w:val="en-DK"/>
        </w:rPr>
        <w:t xml:space="preserve"> and</w:t>
      </w:r>
      <w:r w:rsidR="00F500E4">
        <w:rPr>
          <w:lang w:val="en-DK"/>
        </w:rPr>
        <w:t xml:space="preserve"> cathode </w:t>
      </w:r>
    </w:p>
    <w:p w14:paraId="4326A146" w14:textId="353E2C1A" w:rsidR="00845BD5" w:rsidRDefault="00631DB7" w:rsidP="00F500E4">
      <w:pPr>
        <w:pStyle w:val="Algoritmc"/>
        <w:rPr>
          <w:lang w:val="en-DK"/>
        </w:rPr>
      </w:pPr>
      <w:r>
        <w:rPr>
          <w:lang w:val="en-DK"/>
        </w:rPr>
        <w:t xml:space="preserve">  Let </w:t>
      </w:r>
      <m:oMath>
        <m:r>
          <w:rPr>
            <w:rFonts w:ascii="Cambria Math" w:hAnsi="Cambria Math"/>
          </w:rPr>
          <m:t>k, l</m:t>
        </m:r>
      </m:oMath>
      <w:r w:rsidRPr="00D225F8">
        <w:t xml:space="preserve"> </w:t>
      </w:r>
      <w:r>
        <w:rPr>
          <w:lang w:val="en-DK"/>
        </w:rPr>
        <w:t xml:space="preserve">denote </w:t>
      </w:r>
      <w:r w:rsidR="00F500E4">
        <w:rPr>
          <w:lang w:val="en-DK"/>
        </w:rPr>
        <w:t>control</w:t>
      </w:r>
      <w:r>
        <w:rPr>
          <w:lang w:val="en-DK"/>
        </w:rPr>
        <w:t>led</w:t>
      </w:r>
      <w:r w:rsidR="00F500E4">
        <w:rPr>
          <w:lang w:val="en-DK"/>
        </w:rPr>
        <w:t xml:space="preserve"> </w:t>
      </w:r>
      <w:r>
        <w:rPr>
          <w:lang w:val="en-DK"/>
        </w:rPr>
        <w:t>anode and cathode</w:t>
      </w:r>
      <w:r w:rsidR="00F500E4">
        <w:rPr>
          <w:lang w:val="en-DK"/>
        </w:rPr>
        <w:t>.</w:t>
      </w:r>
      <w:r w:rsidR="00F500E4">
        <w:rPr>
          <w:lang w:val="en-DK"/>
        </w:rPr>
        <w:t xml:space="preserve"> </w:t>
      </w:r>
    </w:p>
    <w:p w14:paraId="0BDA9AE5" w14:textId="77777777" w:rsidR="00F500E4" w:rsidRPr="00F500E4" w:rsidRDefault="00F500E4" w:rsidP="00F500E4">
      <w:pPr>
        <w:pStyle w:val="Algoritmc"/>
        <w:rPr>
          <w:lang w:val="en-DK"/>
        </w:rPr>
      </w:pPr>
    </w:p>
    <w:p w14:paraId="520F39B9" w14:textId="46EB1594" w:rsidR="0085219D" w:rsidRDefault="0085219D" w:rsidP="000215C3">
      <w:pPr>
        <w:pStyle w:val="Algoritmc"/>
      </w:pPr>
      <w:r>
        <w:t xml:space="preserve">  For all VCVS’s</w:t>
      </w:r>
    </w:p>
    <w:p w14:paraId="43A7A90E" w14:textId="362DF8DF" w:rsidR="00F166AA" w:rsidRDefault="00F166AA" w:rsidP="000215C3">
      <w:pPr>
        <w:pStyle w:val="Algoritmc"/>
        <w:rPr>
          <w:lang w:val="en-DK"/>
        </w:rPr>
      </w:pPr>
      <w:r>
        <w:rPr>
          <w:lang w:val="en-DK"/>
        </w:rPr>
        <w:t xml:space="preserve">    </w:t>
      </w:r>
      <w:r w:rsidR="00E92075">
        <w:rPr>
          <w:lang w:val="en-DK"/>
        </w:rPr>
        <w:t xml:space="preserve">If anode is not </w:t>
      </w:r>
      <w:r w:rsidR="008D222E">
        <w:rPr>
          <w:lang w:val="en-DK"/>
        </w:rPr>
        <w:t>grounded</w:t>
      </w:r>
    </w:p>
    <w:p w14:paraId="169F7472" w14:textId="063BDDE7" w:rsidR="00F500E4" w:rsidRPr="00485372" w:rsidRDefault="00F500E4" w:rsidP="000215C3">
      <w:pPr>
        <w:pStyle w:val="Algoritmc"/>
      </w:pPr>
      <w:r>
        <w:rPr>
          <w:lang w:val="en-DK"/>
        </w:rPr>
        <w:t xml:space="preserve">      </w:t>
      </w:r>
      <w:r>
        <w:t xml:space="preserve">Set </w:t>
      </w:r>
      <m:oMath>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i,p</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p,i</m:t>
            </m:r>
          </m:sub>
        </m:sSub>
        <m:r>
          <w:rPr>
            <w:rFonts w:ascii="Cambria Math" w:hAnsi="Cambria Math"/>
          </w:rPr>
          <m:t>+1</m:t>
        </m:r>
      </m:oMath>
      <w:r>
        <w:t xml:space="preserve"> </w:t>
      </w:r>
    </w:p>
    <w:p w14:paraId="2512491D" w14:textId="41BCA735" w:rsidR="00E92075" w:rsidRDefault="00E92075" w:rsidP="000215C3">
      <w:pPr>
        <w:pStyle w:val="Algoritmc"/>
        <w:rPr>
          <w:lang w:val="en-DK"/>
        </w:rPr>
      </w:pPr>
      <w:r>
        <w:rPr>
          <w:lang w:val="en-DK"/>
        </w:rPr>
        <w:t xml:space="preserve">    If cathode is not 0</w:t>
      </w:r>
    </w:p>
    <w:p w14:paraId="7D67703F" w14:textId="6ED7DE45" w:rsidR="00485372" w:rsidRDefault="00485372" w:rsidP="000215C3">
      <w:pPr>
        <w:pStyle w:val="Algoritmc"/>
        <w:rPr>
          <w:lang w:val="en-DK"/>
        </w:rPr>
      </w:pPr>
      <w:r>
        <w:rPr>
          <w:lang w:val="en-DK"/>
        </w:rPr>
        <w:t xml:space="preserve">      </w:t>
      </w:r>
      <w:r>
        <w:t xml:space="preserve">Set </w:t>
      </w:r>
      <m:oMath>
        <m:sSub>
          <m:sSubPr>
            <m:ctrlPr>
              <w:rPr>
                <w:rFonts w:ascii="Cambria Math" w:hAnsi="Cambria Math"/>
                <w:i/>
              </w:rPr>
            </m:ctrlPr>
          </m:sSubPr>
          <m:e>
            <m:r>
              <w:rPr>
                <w:rFonts w:ascii="Cambria Math" w:hAnsi="Cambria Math"/>
              </w:rPr>
              <m:t>b</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j,p</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-1</m:t>
        </m:r>
      </m:oMath>
    </w:p>
    <w:p w14:paraId="4EF54F08" w14:textId="6D7022DA" w:rsidR="00E92075" w:rsidRDefault="00E92075" w:rsidP="000215C3">
      <w:pPr>
        <w:pStyle w:val="Algoritmc"/>
        <w:rPr>
          <w:lang w:val="en-DK"/>
        </w:rPr>
      </w:pPr>
      <w:r>
        <w:rPr>
          <w:lang w:val="en-DK"/>
        </w:rPr>
        <w:t xml:space="preserve">    If 1</w:t>
      </w:r>
      <w:r w:rsidRPr="00E92075">
        <w:rPr>
          <w:vertAlign w:val="superscript"/>
          <w:lang w:val="en-DK"/>
        </w:rPr>
        <w:t>st</w:t>
      </w:r>
      <w:r>
        <w:rPr>
          <w:lang w:val="en-DK"/>
        </w:rPr>
        <w:t xml:space="preserve"> </w:t>
      </w:r>
      <w:r w:rsidR="00F500E4">
        <w:rPr>
          <w:lang w:val="en-DK"/>
        </w:rPr>
        <w:t>control</w:t>
      </w:r>
      <w:r>
        <w:rPr>
          <w:lang w:val="en-DK"/>
        </w:rPr>
        <w:t xml:space="preserve"> node is not </w:t>
      </w:r>
      <w:r w:rsidR="008D222E">
        <w:rPr>
          <w:lang w:val="en-DK"/>
        </w:rPr>
        <w:t>grounded</w:t>
      </w:r>
    </w:p>
    <w:p w14:paraId="6DB1C1EC" w14:textId="5D6A97F6" w:rsidR="00485372" w:rsidRPr="00D90C18" w:rsidRDefault="00485372" w:rsidP="000215C3">
      <w:pPr>
        <w:pStyle w:val="Algoritmc"/>
      </w:pPr>
      <w:r>
        <w:rPr>
          <w:lang w:val="en-DK"/>
        </w:rPr>
        <w:t xml:space="preserve">      </w:t>
      </w:r>
      <w:r w:rsidR="00D90C18">
        <w:t xml:space="preserve">Set </w:t>
      </w:r>
      <m:oMath>
        <m:sSub>
          <m:sSubPr>
            <m:ctrlPr>
              <w:rPr>
                <w:rFonts w:ascii="Cambria Math" w:hAnsi="Cambria Math"/>
                <w:i/>
              </w:rPr>
            </m:ctrlPr>
          </m:sSubPr>
          <m:e>
            <m:r>
              <w:rPr>
                <w:rFonts w:ascii="Cambria Math" w:hAnsi="Cambria Math"/>
              </w:rPr>
              <m:t>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VC</m:t>
            </m:r>
            <m:r>
              <w:rPr>
                <w:rFonts w:ascii="Cambria Math" w:hAnsi="Cambria Math"/>
              </w:rPr>
              <m:t>V</m:t>
            </m:r>
            <m:r>
              <w:rPr>
                <w:rFonts w:ascii="Cambria Math" w:hAnsi="Cambria Math"/>
              </w:rPr>
              <m:t>S</m:t>
            </m:r>
          </m:e>
          <m:sub>
            <m:r>
              <w:rPr>
                <w:rFonts w:ascii="Cambria Math" w:hAnsi="Cambria Math"/>
              </w:rPr>
              <m:t>id</m:t>
            </m:r>
          </m:sub>
        </m:sSub>
      </m:oMath>
    </w:p>
    <w:p w14:paraId="0530F573" w14:textId="61AE4637" w:rsidR="00E92075" w:rsidRDefault="00E92075" w:rsidP="000215C3">
      <w:pPr>
        <w:pStyle w:val="Algoritmc"/>
        <w:rPr>
          <w:lang w:val="en-DK"/>
        </w:rPr>
      </w:pPr>
      <w:r>
        <w:rPr>
          <w:lang w:val="en-DK"/>
        </w:rPr>
        <w:t xml:space="preserve">    </w:t>
      </w:r>
      <w:r>
        <w:rPr>
          <w:lang w:val="en-DK"/>
        </w:rPr>
        <w:t xml:space="preserve">If </w:t>
      </w:r>
      <w:r>
        <w:rPr>
          <w:lang w:val="en-DK"/>
        </w:rPr>
        <w:t>2</w:t>
      </w:r>
      <w:r>
        <w:rPr>
          <w:vertAlign w:val="superscript"/>
          <w:lang w:val="en-DK"/>
        </w:rPr>
        <w:t>nd</w:t>
      </w:r>
      <w:r>
        <w:rPr>
          <w:lang w:val="en-DK"/>
        </w:rPr>
        <w:t xml:space="preserve"> </w:t>
      </w:r>
      <w:r w:rsidR="00F500E4">
        <w:rPr>
          <w:lang w:val="en-DK"/>
        </w:rPr>
        <w:t>control</w:t>
      </w:r>
      <w:r>
        <w:rPr>
          <w:lang w:val="en-DK"/>
        </w:rPr>
        <w:t xml:space="preserve"> node is not </w:t>
      </w:r>
      <w:r w:rsidR="008D222E">
        <w:rPr>
          <w:lang w:val="en-DK"/>
        </w:rPr>
        <w:t>grounded</w:t>
      </w:r>
    </w:p>
    <w:p w14:paraId="46139133" w14:textId="116B4211" w:rsidR="00D90C18" w:rsidRDefault="00D90C18" w:rsidP="00D90C18">
      <w:pPr>
        <w:pStyle w:val="Algoritmc"/>
      </w:pPr>
      <w:r>
        <w:rPr>
          <w:lang w:val="en-DK"/>
        </w:rPr>
        <w:t xml:space="preserve">      </w:t>
      </w:r>
      <w:r>
        <w:t xml:space="preserve">Set </w:t>
      </w:r>
      <m:oMath>
        <m:sSub>
          <m:sSubPr>
            <m:ctrlPr>
              <w:rPr>
                <w:rFonts w:ascii="Cambria Math" w:hAnsi="Cambria Math"/>
                <w:i/>
              </w:rPr>
            </m:ctrlPr>
          </m:sSubPr>
          <m:e>
            <m:r>
              <w:rPr>
                <w:rFonts w:ascii="Cambria Math" w:hAnsi="Cambria Math"/>
              </w:rPr>
              <m:t>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VC</m:t>
            </m:r>
            <m:r>
              <w:rPr>
                <w:rFonts w:ascii="Cambria Math" w:hAnsi="Cambria Math"/>
              </w:rPr>
              <m:t>V</m:t>
            </m:r>
            <m:r>
              <w:rPr>
                <w:rFonts w:ascii="Cambria Math" w:hAnsi="Cambria Math"/>
              </w:rPr>
              <m:t>S</m:t>
            </m:r>
          </m:e>
          <m:sub>
            <m:r>
              <w:rPr>
                <w:rFonts w:ascii="Cambria Math" w:hAnsi="Cambria Math"/>
              </w:rPr>
              <m:t>id</m:t>
            </m:r>
          </m:sub>
        </m:sSub>
      </m:oMath>
    </w:p>
    <w:p w14:paraId="35609833" w14:textId="08D4C6B0" w:rsidR="00EA415C" w:rsidRPr="00D225F8" w:rsidRDefault="00EA415C" w:rsidP="00EA415C">
      <w:pPr>
        <w:pStyle w:val="Algoritmc"/>
      </w:pPr>
      <w:r>
        <w:rPr>
          <w:lang w:val="en-DK"/>
        </w:rPr>
        <w:t xml:space="preserve">  </w:t>
      </w:r>
      <w:r w:rsidRPr="00D225F8">
        <w:t xml:space="preserve">Add parsed </w:t>
      </w:r>
      <w:r>
        <w:rPr>
          <w:lang w:val="en-DK"/>
        </w:rPr>
        <w:t>VCVS</w:t>
      </w:r>
      <w:r>
        <w:rPr>
          <w:lang w:val="en-DK"/>
        </w:rPr>
        <w:t xml:space="preserve"> </w:t>
      </w:r>
      <w:r w:rsidRPr="00D225F8">
        <w:t xml:space="preserve">id’s to </w:t>
      </w:r>
      <m:oMath>
        <m:r>
          <w:rPr>
            <w:rFonts w:ascii="Cambria Math" w:hAnsi="Cambria Math"/>
          </w:rPr>
          <m:t>j</m:t>
        </m:r>
      </m:oMath>
      <w:r w:rsidRPr="00D225F8">
        <w:t xml:space="preserve"> as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VCVS</m:t>
                </m:r>
              </m:e>
              <m:sub>
                <m:r>
                  <w:rPr>
                    <w:rFonts w:ascii="Cambria Math" w:hAnsi="Cambria Math"/>
                  </w:rPr>
                  <m:t>id</m:t>
                </m:r>
              </m:sub>
            </m:sSub>
          </m:sub>
        </m:sSub>
      </m:oMath>
    </w:p>
    <w:p w14:paraId="57F009A8" w14:textId="55BB9E51" w:rsidR="00F500E4" w:rsidRPr="00F166AA" w:rsidRDefault="00F500E4" w:rsidP="000215C3">
      <w:pPr>
        <w:pStyle w:val="Algoritmc"/>
        <w:rPr>
          <w:lang w:val="en-DK"/>
        </w:rPr>
      </w:pPr>
    </w:p>
    <w:p w14:paraId="2EF9DC0B" w14:textId="015B11BC" w:rsidR="0085219D" w:rsidRDefault="0085219D" w:rsidP="000215C3">
      <w:pPr>
        <w:pStyle w:val="Algoritmc"/>
      </w:pPr>
      <w:r>
        <w:t xml:space="preserve">  For all VCCS’s</w:t>
      </w:r>
    </w:p>
    <w:p w14:paraId="1DC40462" w14:textId="1D92A5F7" w:rsidR="00D90C18" w:rsidRDefault="00D90C18" w:rsidP="000215C3">
      <w:pPr>
        <w:pStyle w:val="Algoritmc"/>
        <w:rPr>
          <w:lang w:val="en-DK"/>
        </w:rPr>
      </w:pPr>
      <w:r>
        <w:rPr>
          <w:lang w:val="en-DK"/>
        </w:rPr>
        <w:t xml:space="preserve">  </w:t>
      </w:r>
      <w:r w:rsidR="00EA415C">
        <w:rPr>
          <w:lang w:val="en-DK"/>
        </w:rPr>
        <w:t xml:space="preserve">  If </w:t>
      </w:r>
      <w:r w:rsidR="00BB5D83">
        <w:rPr>
          <w:lang w:val="en-DK"/>
        </w:rPr>
        <w:t>nothing</w:t>
      </w:r>
      <w:r w:rsidR="00EA415C">
        <w:rPr>
          <w:lang w:val="en-DK"/>
        </w:rPr>
        <w:t xml:space="preserve"> </w:t>
      </w:r>
      <w:r w:rsidR="00631DB7">
        <w:rPr>
          <w:lang w:val="en-DK"/>
        </w:rPr>
        <w:t>is</w:t>
      </w:r>
      <w:r w:rsidR="00E70788">
        <w:rPr>
          <w:lang w:val="en-DK"/>
        </w:rPr>
        <w:t xml:space="preserve"> </w:t>
      </w:r>
      <w:r w:rsidR="00EA415C">
        <w:rPr>
          <w:lang w:val="en-DK"/>
        </w:rPr>
        <w:t>ground</w:t>
      </w:r>
      <w:r w:rsidR="00E70788">
        <w:rPr>
          <w:lang w:val="en-DK"/>
        </w:rPr>
        <w:t>ed</w:t>
      </w:r>
    </w:p>
    <w:p w14:paraId="3B468E48" w14:textId="7F3AF86E" w:rsidR="003A0070" w:rsidRDefault="003A55B1" w:rsidP="003A0070">
      <w:pPr>
        <w:pStyle w:val="Algoritmc"/>
        <w:rPr>
          <w:lang w:val="en-DK"/>
        </w:rPr>
      </w:pPr>
      <w:r>
        <w:rPr>
          <w:lang w:val="en-DK"/>
        </w:rPr>
        <w:t xml:space="preserve">      </w:t>
      </w:r>
      <w:r w:rsidR="003A007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3A0070">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m:t>
            </m:r>
            <m:r>
              <w:rPr>
                <w:rFonts w:ascii="Cambria Math" w:hAnsi="Cambria Math"/>
                <w:lang w:val="en-DK"/>
              </w:rPr>
              <m:t>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m:t>
            </m:r>
            <m:r>
              <w:rPr>
                <w:rFonts w:ascii="Cambria Math" w:hAnsi="Cambria Math"/>
                <w:lang w:val="en-DK"/>
              </w:rPr>
              <m:t>l</m:t>
            </m:r>
          </m:sub>
        </m:sSub>
        <m:r>
          <w:rPr>
            <w:rFonts w:ascii="Cambria Math" w:hAnsi="Cambria Math"/>
            <w:lang w:val="en-DK"/>
          </w:rPr>
          <m:t>-</m:t>
        </m:r>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4118E2A9" w14:textId="31E2158F" w:rsidR="003A0070" w:rsidRDefault="003A0070" w:rsidP="000215C3">
      <w:pPr>
        <w:pStyle w:val="Algoritmc"/>
        <w:rPr>
          <w:lang w:val="en-DK"/>
        </w:rPr>
      </w:pPr>
      <w:r>
        <w:rPr>
          <w:lang w:val="en-DK"/>
        </w:rPr>
        <w:t xml:space="preserve">      </w:t>
      </w:r>
      <w:r>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,k</m:t>
            </m:r>
          </m:sub>
        </m:sSub>
        <m:r>
          <w:rPr>
            <w:rFonts w:ascii="Cambria Math" w:hAnsi="Cambria Math"/>
            <w:lang w:val="en-DK"/>
          </w:rPr>
          <m:t>-</m:t>
        </m:r>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,l</m:t>
            </m:r>
          </m:sub>
        </m:sSub>
        <m:r>
          <w:rPr>
            <w:rFonts w:ascii="Cambria Math" w:hAnsi="Cambria Math"/>
            <w:lang w:val="en-DK"/>
          </w:rPr>
          <m:t>+</m:t>
        </m:r>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241D3327" w14:textId="5EFE3770" w:rsidR="00EA415C" w:rsidRDefault="00EA415C" w:rsidP="000215C3">
      <w:pPr>
        <w:pStyle w:val="Algoritmc"/>
        <w:rPr>
          <w:lang w:val="en-DK"/>
        </w:rPr>
      </w:pPr>
      <w:r>
        <w:rPr>
          <w:lang w:val="en-DK"/>
        </w:rPr>
        <w:t xml:space="preserve">    If </w:t>
      </w:r>
      <w:r w:rsidR="00BB5D83">
        <w:rPr>
          <w:lang w:val="en-DK"/>
        </w:rPr>
        <w:t xml:space="preserve">only </w:t>
      </w:r>
      <w:r w:rsidR="00631DB7">
        <w:rPr>
          <w:lang w:val="en-DK"/>
        </w:rPr>
        <w:t xml:space="preserve">anode </w:t>
      </w:r>
      <w:r w:rsidR="00E70788">
        <w:rPr>
          <w:lang w:val="en-DK"/>
        </w:rPr>
        <w:t xml:space="preserve">is </w:t>
      </w:r>
      <w:r w:rsidR="00631DB7">
        <w:rPr>
          <w:lang w:val="en-DK"/>
        </w:rPr>
        <w:t>ground</w:t>
      </w:r>
      <w:r w:rsidR="00E70788">
        <w:rPr>
          <w:lang w:val="en-DK"/>
        </w:rPr>
        <w:t>ed</w:t>
      </w:r>
    </w:p>
    <w:p w14:paraId="59A19B47" w14:textId="734CC439" w:rsidR="00DC05A1" w:rsidRDefault="00DC05A1" w:rsidP="000215C3">
      <w:pPr>
        <w:pStyle w:val="Algoritmc"/>
        <w:rPr>
          <w:lang w:val="en-DK"/>
        </w:rPr>
      </w:pPr>
      <w:r>
        <w:rPr>
          <w:lang w:val="en-DK"/>
        </w:rPr>
        <w:t xml:space="preserve">      </w:t>
      </w:r>
      <w:r w:rsidR="0020426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204260">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58E1C9D1" w14:textId="2A787ECA" w:rsidR="00BB5D83" w:rsidRDefault="00BB5D83" w:rsidP="000215C3">
      <w:pPr>
        <w:pStyle w:val="Algoritmc"/>
        <w:rPr>
          <w:lang w:val="en-DK"/>
        </w:rPr>
      </w:pPr>
      <w:r>
        <w:rPr>
          <w:lang w:val="en-DK"/>
        </w:rPr>
        <w:t xml:space="preserve">    </w:t>
      </w:r>
      <w:r w:rsidR="003A55B1" w:rsidRPr="003A55B1">
        <w:rPr>
          <w:lang w:val="en-DK"/>
        </w:rPr>
        <w:t>If only anode and control anode are grounded</w:t>
      </w:r>
    </w:p>
    <w:p w14:paraId="6BA4D064" w14:textId="633E61ED" w:rsidR="00DC05A1" w:rsidRDefault="00DC05A1" w:rsidP="000215C3">
      <w:pPr>
        <w:pStyle w:val="Algoritmc"/>
        <w:rPr>
          <w:lang w:val="en-DK"/>
        </w:rPr>
      </w:pPr>
      <w:r>
        <w:rPr>
          <w:lang w:val="en-DK"/>
        </w:rPr>
        <w:t xml:space="preserve">      </w:t>
      </w:r>
      <w:r w:rsidR="0020426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0356A47C" w14:textId="524669DD" w:rsidR="003A55B1" w:rsidRDefault="003A55B1" w:rsidP="000215C3">
      <w:pPr>
        <w:pStyle w:val="Algoritmc"/>
        <w:rPr>
          <w:lang w:val="en-DK"/>
        </w:rPr>
      </w:pPr>
      <w:r>
        <w:rPr>
          <w:lang w:val="en-DK"/>
        </w:rPr>
        <w:t xml:space="preserve">    </w:t>
      </w:r>
      <w:r w:rsidRPr="003A55B1">
        <w:rPr>
          <w:lang w:val="en-DK"/>
        </w:rPr>
        <w:t>If only anode and control cathode are grounded</w:t>
      </w:r>
    </w:p>
    <w:p w14:paraId="72582836" w14:textId="703CBCCF" w:rsidR="00DC05A1" w:rsidRDefault="00DC05A1" w:rsidP="000215C3">
      <w:pPr>
        <w:pStyle w:val="Algoritmc"/>
        <w:rPr>
          <w:lang w:val="en-DK"/>
        </w:rPr>
      </w:pPr>
      <w:r>
        <w:rPr>
          <w:lang w:val="en-DK"/>
        </w:rPr>
        <w:t xml:space="preserve">      </w:t>
      </w:r>
      <w:r w:rsidR="0020426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214A029B" w14:textId="1203EF77" w:rsidR="003A55B1" w:rsidRDefault="003A55B1" w:rsidP="000215C3">
      <w:pPr>
        <w:pStyle w:val="Algoritmc"/>
        <w:rPr>
          <w:lang w:val="en-DK"/>
        </w:rPr>
      </w:pPr>
      <w:r>
        <w:rPr>
          <w:lang w:val="en-DK"/>
        </w:rPr>
        <w:t xml:space="preserve">    </w:t>
      </w:r>
      <w:r w:rsidRPr="003A55B1">
        <w:rPr>
          <w:lang w:val="en-DK"/>
        </w:rPr>
        <w:t>If only cathode is grounded</w:t>
      </w:r>
    </w:p>
    <w:p w14:paraId="3C066FF0" w14:textId="030139AC" w:rsidR="00DC05A1" w:rsidRDefault="00DC05A1" w:rsidP="000215C3">
      <w:pPr>
        <w:pStyle w:val="Algoritmc"/>
        <w:rPr>
          <w:lang w:val="en-DK"/>
        </w:rPr>
      </w:pPr>
      <w:r>
        <w:rPr>
          <w:lang w:val="en-DK"/>
        </w:rPr>
        <w:t xml:space="preserve">     </w:t>
      </w:r>
      <w:r w:rsidR="00204260">
        <w:rPr>
          <w:lang w:val="en-DK"/>
        </w:rPr>
        <w:t xml:space="preserve"> </w:t>
      </w:r>
      <w:r w:rsidR="0020426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204260">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5B7E36F2" w14:textId="406D8A8E" w:rsidR="003A55B1" w:rsidRDefault="003A55B1" w:rsidP="000215C3">
      <w:pPr>
        <w:pStyle w:val="Algoritmc"/>
        <w:rPr>
          <w:lang w:val="en-DK"/>
        </w:rPr>
      </w:pPr>
      <w:r>
        <w:rPr>
          <w:lang w:val="en-DK"/>
        </w:rPr>
        <w:t xml:space="preserve">    </w:t>
      </w:r>
      <w:r w:rsidRPr="003A55B1">
        <w:rPr>
          <w:lang w:val="en-DK"/>
        </w:rPr>
        <w:t>If only cathode and control anode are grounded</w:t>
      </w:r>
    </w:p>
    <w:p w14:paraId="45694FA3" w14:textId="7C76B7D9" w:rsidR="00DC05A1" w:rsidRDefault="00DC05A1" w:rsidP="000215C3">
      <w:pPr>
        <w:pStyle w:val="Algoritmc"/>
        <w:rPr>
          <w:lang w:val="en-DK"/>
        </w:rPr>
      </w:pPr>
      <w:r>
        <w:rPr>
          <w:lang w:val="en-DK"/>
        </w:rPr>
        <w:t xml:space="preserve">      </w:t>
      </w:r>
      <w:r w:rsidR="00204260">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4F71540E" w14:textId="7DDC72CF" w:rsidR="003A55B1" w:rsidRDefault="003A55B1" w:rsidP="000215C3">
      <w:pPr>
        <w:pStyle w:val="Algoritmc"/>
        <w:rPr>
          <w:lang w:val="en-DK"/>
        </w:rPr>
      </w:pPr>
      <w:r>
        <w:rPr>
          <w:lang w:val="en-DK"/>
        </w:rPr>
        <w:t xml:space="preserve">    </w:t>
      </w:r>
      <w:r w:rsidRPr="003A55B1">
        <w:rPr>
          <w:lang w:val="en-DK"/>
        </w:rPr>
        <w:t>If only both cathodes are grounded</w:t>
      </w:r>
    </w:p>
    <w:p w14:paraId="0D2D7506" w14:textId="43BC49E1" w:rsidR="00DC05A1" w:rsidRDefault="00DC05A1" w:rsidP="000215C3">
      <w:pPr>
        <w:pStyle w:val="Algoritmc"/>
        <w:rPr>
          <w:lang w:val="en-DK"/>
        </w:rPr>
      </w:pPr>
      <w:r>
        <w:rPr>
          <w:lang w:val="en-DK"/>
        </w:rPr>
        <w:t xml:space="preserve">      </w:t>
      </w:r>
      <w:r w:rsidR="00784E81">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7C48AF2B" w14:textId="1A4C4366" w:rsidR="003A55B1" w:rsidRDefault="003A55B1" w:rsidP="000215C3">
      <w:pPr>
        <w:pStyle w:val="Algoritmc"/>
        <w:rPr>
          <w:lang w:val="en-DK"/>
        </w:rPr>
      </w:pPr>
      <w:r>
        <w:rPr>
          <w:lang w:val="en-DK"/>
        </w:rPr>
        <w:t xml:space="preserve">    </w:t>
      </w:r>
      <w:r w:rsidRPr="003A55B1">
        <w:rPr>
          <w:lang w:val="en-DK"/>
        </w:rPr>
        <w:t>If only control anode is grounded</w:t>
      </w:r>
    </w:p>
    <w:p w14:paraId="7AC268F5" w14:textId="5BDEFE5F" w:rsidR="00DC05A1" w:rsidRDefault="00DC05A1" w:rsidP="000215C3">
      <w:pPr>
        <w:pStyle w:val="Algoritmc"/>
        <w:rPr>
          <w:lang w:val="en-DK"/>
        </w:rPr>
      </w:pPr>
      <w:r>
        <w:rPr>
          <w:lang w:val="en-DK"/>
        </w:rPr>
        <w:t xml:space="preserve">      </w:t>
      </w:r>
      <w:r w:rsidR="00784E81">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784E81">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j,l</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p>
    <w:p w14:paraId="2A0BFA5F" w14:textId="39719976" w:rsidR="003A55B1" w:rsidRDefault="003A55B1" w:rsidP="000215C3">
      <w:pPr>
        <w:pStyle w:val="Algoritmc"/>
        <w:rPr>
          <w:lang w:val="en-DK"/>
        </w:rPr>
      </w:pPr>
      <w:r>
        <w:rPr>
          <w:lang w:val="en-DK"/>
        </w:rPr>
        <w:t xml:space="preserve">    </w:t>
      </w:r>
      <w:r w:rsidRPr="003A55B1">
        <w:rPr>
          <w:lang w:val="en-DK"/>
        </w:rPr>
        <w:t>If only control cathode is grounded</w:t>
      </w:r>
    </w:p>
    <w:p w14:paraId="56191756" w14:textId="3E1ED652" w:rsidR="00DC05A1" w:rsidRDefault="00DC05A1" w:rsidP="000215C3">
      <w:pPr>
        <w:pStyle w:val="Algoritmc"/>
        <w:rPr>
          <w:lang w:val="en-DK"/>
        </w:rPr>
      </w:pPr>
      <w:r>
        <w:rPr>
          <w:lang w:val="en-DK"/>
        </w:rPr>
        <w:t xml:space="preserve">      </w:t>
      </w:r>
      <w:r w:rsidR="00784E81">
        <w:rPr>
          <w:lang w:val="en-DK"/>
        </w:rPr>
        <w:t xml:space="preserve">Set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i,k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,k</m:t>
            </m:r>
          </m:sub>
        </m:sSub>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784E81">
        <w:rPr>
          <w:lang w:val="en-DK"/>
        </w:rPr>
        <w:t xml:space="preserve">, </w:t>
      </w:r>
      <m:oMath>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,k</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g</m:t>
            </m:r>
          </m:e>
          <m:sub>
            <m:r>
              <w:rPr>
                <w:rFonts w:ascii="Cambria Math" w:hAnsi="Cambria Math"/>
                <w:lang w:val="en-DK"/>
              </w:rPr>
              <m:t>j</m:t>
            </m:r>
            <m:r>
              <w:rPr>
                <w:rFonts w:ascii="Cambria Math" w:hAnsi="Cambria Math"/>
                <w:lang w:val="en-DK"/>
              </w:rPr>
              <m:t>,k</m:t>
            </m:r>
          </m:sub>
        </m:sSub>
        <m:r>
          <w:rPr>
            <w:rFonts w:ascii="Cambria Math" w:hAnsi="Cambria Math"/>
            <w:lang w:val="en-DK"/>
          </w:rPr>
          <m:t>-</m:t>
        </m:r>
        <m:r>
          <w:rPr>
            <w:rFonts w:ascii="Cambria Math" w:hAnsi="Cambria Math"/>
            <w:lang w:val="en-DK"/>
          </w:rPr>
          <m:t>VCC</m:t>
        </m:r>
        <m:sSub>
          <m:sSubPr>
            <m:ctrlPr>
              <w:rPr>
                <w:rFonts w:ascii="Cambria Math" w:hAnsi="Cambria Math"/>
                <w:i/>
                <w:lang w:val="en-DK"/>
              </w:rPr>
            </m:ctrlPr>
          </m:sSubPr>
          <m:e>
            <m:r>
              <w:rPr>
                <w:rFonts w:ascii="Cambria Math" w:hAnsi="Cambria Math"/>
                <w:lang w:val="en-DK"/>
              </w:rPr>
              <m:t>S</m:t>
            </m:r>
          </m:e>
          <m:sub>
            <m:r>
              <w:rPr>
                <w:rFonts w:ascii="Cambria Math" w:hAnsi="Cambria Math"/>
                <w:lang w:val="en-DK"/>
              </w:rPr>
              <m:t>id</m:t>
            </m:r>
          </m:sub>
        </m:sSub>
      </m:oMath>
      <w:r w:rsidR="009C10B0">
        <w:rPr>
          <w:lang w:val="en-DK"/>
        </w:rPr>
        <w:t xml:space="preserve">, </w:t>
      </w:r>
    </w:p>
    <w:p w14:paraId="6CFBDE70" w14:textId="77777777" w:rsidR="00DC05A1" w:rsidRDefault="0085219D" w:rsidP="000215C3">
      <w:pPr>
        <w:pStyle w:val="Algoritmc"/>
      </w:pPr>
      <w:r>
        <w:t xml:space="preserve">  </w:t>
      </w:r>
    </w:p>
    <w:p w14:paraId="02CBD843" w14:textId="2EBBC2CE" w:rsidR="0085219D" w:rsidRDefault="00DC05A1" w:rsidP="000215C3">
      <w:pPr>
        <w:pStyle w:val="Algoritmc"/>
      </w:pPr>
      <w:r>
        <w:rPr>
          <w:lang w:val="en-DK"/>
        </w:rPr>
        <w:t xml:space="preserve">  </w:t>
      </w:r>
      <w:r w:rsidR="0085219D">
        <w:t>For all CCVS’s</w:t>
      </w:r>
    </w:p>
    <w:p w14:paraId="742D18F9" w14:textId="18BBBCE4" w:rsidR="000F0742" w:rsidRDefault="000F0742" w:rsidP="000215C3">
      <w:pPr>
        <w:pStyle w:val="Algoritmc"/>
        <w:rPr>
          <w:lang w:val="en-DK"/>
        </w:rPr>
      </w:pPr>
      <w:r>
        <w:rPr>
          <w:lang w:val="en-DK"/>
        </w:rPr>
        <w:t xml:space="preserve">    If anode is not grounded</w:t>
      </w:r>
    </w:p>
    <w:p w14:paraId="754A31B8" w14:textId="5C6A159D" w:rsidR="000F0742" w:rsidRDefault="000F0742" w:rsidP="000215C3">
      <w:pPr>
        <w:pStyle w:val="Algoritmc"/>
        <w:rPr>
          <w:lang w:val="en-DK"/>
        </w:rPr>
      </w:pPr>
      <w:r>
        <w:rPr>
          <w:lang w:val="en-DK"/>
        </w:rPr>
        <w:t xml:space="preserve">      </w:t>
      </w:r>
      <w:r w:rsidR="00EE40BD">
        <w:rPr>
          <w:lang w:val="en-DK"/>
        </w:rPr>
        <w:t xml:space="preserve">Set </w:t>
      </w:r>
      <m:oMath>
        <m:sSub>
          <m:sSubPr>
            <m:ctrlPr>
              <w:rPr>
                <w:rFonts w:ascii="Cambria Math" w:hAnsi="Cambria Math"/>
                <w:i/>
                <w:lang w:val="en-DK"/>
              </w:rPr>
            </m:ctrlPr>
          </m:sSubPr>
          <m:e>
            <m:r>
              <w:rPr>
                <w:rFonts w:ascii="Cambria Math" w:hAnsi="Cambria Math"/>
                <w:lang w:val="en-DK"/>
              </w:rPr>
              <m:t>b</m:t>
            </m:r>
          </m:e>
          <m:sub>
            <m:r>
              <w:rPr>
                <w:rFonts w:ascii="Cambria Math" w:hAnsi="Cambria Math"/>
                <w:lang w:val="en-DK"/>
              </w:rPr>
              <m:t>i,p</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b</m:t>
            </m:r>
          </m:e>
          <m:sub>
            <m:r>
              <w:rPr>
                <w:rFonts w:ascii="Cambria Math" w:hAnsi="Cambria Math"/>
                <w:lang w:val="en-DK"/>
              </w:rPr>
              <m:t>i,p</m:t>
            </m:r>
          </m:sub>
        </m:sSub>
        <m:r>
          <w:rPr>
            <w:rFonts w:ascii="Cambria Math" w:hAnsi="Cambria Math"/>
            <w:lang w:val="en-DK"/>
          </w:rPr>
          <m:t>+1</m:t>
        </m:r>
      </m:oMath>
      <w:r w:rsidR="00EE40BD">
        <w:rPr>
          <w:lang w:val="en-DK"/>
        </w:rPr>
        <w:t xml:space="preserve">, </w:t>
      </w:r>
      <m:oMath>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m:t>
            </m:r>
            <m:r>
              <w:rPr>
                <w:rFonts w:ascii="Cambria Math" w:hAnsi="Cambria Math"/>
                <w:lang w:val="en-DK"/>
              </w:rPr>
              <m:t>i</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m:t>
            </m:r>
            <m:r>
              <w:rPr>
                <w:rFonts w:ascii="Cambria Math" w:hAnsi="Cambria Math"/>
                <w:lang w:val="en-DK"/>
              </w:rPr>
              <m:t>i</m:t>
            </m:r>
          </m:sub>
        </m:sSub>
        <m:r>
          <w:rPr>
            <w:rFonts w:ascii="Cambria Math" w:hAnsi="Cambria Math"/>
            <w:lang w:val="en-DK"/>
          </w:rPr>
          <m:t>+1</m:t>
        </m:r>
      </m:oMath>
    </w:p>
    <w:p w14:paraId="64118E16" w14:textId="3A620ACA" w:rsidR="000F0742" w:rsidRDefault="000F0742" w:rsidP="000215C3">
      <w:pPr>
        <w:pStyle w:val="Algoritmc"/>
        <w:rPr>
          <w:lang w:val="en-DK"/>
        </w:rPr>
      </w:pPr>
      <w:r>
        <w:rPr>
          <w:lang w:val="en-DK"/>
        </w:rPr>
        <w:t xml:space="preserve">    If cathode is not grounded</w:t>
      </w:r>
    </w:p>
    <w:p w14:paraId="644F964F" w14:textId="17F07A75" w:rsidR="006B4E9C" w:rsidRDefault="000F0742" w:rsidP="000215C3">
      <w:pPr>
        <w:pStyle w:val="Algoritmc"/>
        <w:rPr>
          <w:lang w:val="en-DK"/>
        </w:rPr>
      </w:pPr>
      <w:r>
        <w:rPr>
          <w:lang w:val="en-DK"/>
        </w:rPr>
        <w:t xml:space="preserve">      </w:t>
      </w:r>
      <w:r w:rsidR="00EE40BD">
        <w:rPr>
          <w:lang w:val="en-DK"/>
        </w:rPr>
        <w:t xml:space="preserve">Set </w:t>
      </w:r>
      <m:oMath>
        <m:sSub>
          <m:sSubPr>
            <m:ctrlPr>
              <w:rPr>
                <w:rFonts w:ascii="Cambria Math" w:hAnsi="Cambria Math"/>
                <w:i/>
                <w:lang w:val="en-DK"/>
              </w:rPr>
            </m:ctrlPr>
          </m:sSubPr>
          <m:e>
            <m:r>
              <w:rPr>
                <w:rFonts w:ascii="Cambria Math" w:hAnsi="Cambria Math"/>
                <w:lang w:val="en-DK"/>
              </w:rPr>
              <m:t>b</m:t>
            </m:r>
          </m:e>
          <m:sub>
            <m:r>
              <w:rPr>
                <w:rFonts w:ascii="Cambria Math" w:hAnsi="Cambria Math"/>
                <w:lang w:val="en-DK"/>
              </w:rPr>
              <m:t>j</m:t>
            </m:r>
            <m:r>
              <w:rPr>
                <w:rFonts w:ascii="Cambria Math" w:hAnsi="Cambria Math"/>
                <w:lang w:val="en-DK"/>
              </w:rPr>
              <m:t>,p</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b</m:t>
            </m:r>
          </m:e>
          <m:sub>
            <m:r>
              <w:rPr>
                <w:rFonts w:ascii="Cambria Math" w:hAnsi="Cambria Math"/>
                <w:lang w:val="en-DK"/>
              </w:rPr>
              <m:t>j</m:t>
            </m:r>
            <m:r>
              <w:rPr>
                <w:rFonts w:ascii="Cambria Math" w:hAnsi="Cambria Math"/>
                <w:lang w:val="en-DK"/>
              </w:rPr>
              <m:t>,p</m:t>
            </m:r>
          </m:sub>
        </m:sSub>
        <m:r>
          <w:rPr>
            <w:rFonts w:ascii="Cambria Math" w:hAnsi="Cambria Math"/>
            <w:lang w:val="en-DK"/>
          </w:rPr>
          <m:t>-</m:t>
        </m:r>
        <m:r>
          <w:rPr>
            <w:rFonts w:ascii="Cambria Math" w:hAnsi="Cambria Math"/>
            <w:lang w:val="en-DK"/>
          </w:rPr>
          <m:t>1</m:t>
        </m:r>
      </m:oMath>
      <w:r w:rsidR="006B4E9C">
        <w:rPr>
          <w:lang w:val="en-DK"/>
        </w:rPr>
        <w:t xml:space="preserve">, </w:t>
      </w:r>
      <m:oMath>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j</m:t>
            </m:r>
          </m:sub>
        </m:sSub>
        <m:r>
          <w:rPr>
            <w:rFonts w:ascii="Cambria Math" w:hAnsi="Cambria Math"/>
            <w:lang w:val="en-DK"/>
          </w:rPr>
          <m:t>=</m:t>
        </m:r>
        <m:sSub>
          <m:sSubPr>
            <m:ctrlPr>
              <w:rPr>
                <w:rFonts w:ascii="Cambria Math" w:hAnsi="Cambria Math"/>
                <w:i/>
                <w:lang w:val="en-DK"/>
              </w:rPr>
            </m:ctrlPr>
          </m:sSubPr>
          <m:e>
            <m:r>
              <w:rPr>
                <w:rFonts w:ascii="Cambria Math" w:hAnsi="Cambria Math"/>
                <w:lang w:val="en-DK"/>
              </w:rPr>
              <m:t>c</m:t>
            </m:r>
          </m:e>
          <m:sub>
            <m:r>
              <w:rPr>
                <w:rFonts w:ascii="Cambria Math" w:hAnsi="Cambria Math"/>
                <w:lang w:val="en-DK"/>
              </w:rPr>
              <m:t>p</m:t>
            </m:r>
            <m:r>
              <w:rPr>
                <w:rFonts w:ascii="Cambria Math" w:hAnsi="Cambria Math"/>
                <w:lang w:val="en-DK"/>
              </w:rPr>
              <m:t>,j</m:t>
            </m:r>
          </m:sub>
        </m:sSub>
        <m:r>
          <w:rPr>
            <w:rFonts w:ascii="Cambria Math" w:hAnsi="Cambria Math"/>
            <w:lang w:val="en-DK"/>
          </w:rPr>
          <m:t>-</m:t>
        </m:r>
        <m:r>
          <w:rPr>
            <w:rFonts w:ascii="Cambria Math" w:hAnsi="Cambria Math"/>
            <w:lang w:val="en-DK"/>
          </w:rPr>
          <m:t>1</m:t>
        </m:r>
      </m:oMath>
    </w:p>
    <w:p w14:paraId="78AF6E28" w14:textId="7F968D14" w:rsidR="00EE40BD" w:rsidRDefault="006B4E9C" w:rsidP="000215C3">
      <w:pPr>
        <w:pStyle w:val="Algoritmc"/>
      </w:pPr>
      <w:r>
        <w:rPr>
          <w:lang w:val="en-DK"/>
        </w:rPr>
        <w:t xml:space="preserve">  Add parsed CCVS id’s to </w:t>
      </w:r>
      <m:oMath>
        <m:r>
          <w:rPr>
            <w:rFonts w:ascii="Cambria Math" w:hAnsi="Cambria Math"/>
          </w:rPr>
          <m:t>j</m:t>
        </m:r>
      </m:oMath>
      <w:r w:rsidRPr="00D225F8">
        <w:t xml:space="preserve"> as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CCVS</m:t>
                </m:r>
              </m:e>
              <m:sub>
                <m:r>
                  <w:rPr>
                    <w:rFonts w:ascii="Cambria Math" w:hAnsi="Cambria Math"/>
                  </w:rPr>
                  <m:t>id</m:t>
                </m:r>
              </m:sub>
            </m:sSub>
          </m:sub>
        </m:sSub>
      </m:oMath>
    </w:p>
    <w:p w14:paraId="4DAF2968" w14:textId="3E218C34" w:rsidR="006B4E9C" w:rsidRPr="006B4E9C" w:rsidRDefault="006B4E9C" w:rsidP="000215C3">
      <w:pPr>
        <w:pStyle w:val="Algoritmc"/>
        <w:rPr>
          <w:lang w:val="en-DK"/>
        </w:rPr>
      </w:pPr>
      <w:r>
        <w:rPr>
          <w:lang w:val="en-DK"/>
        </w:rPr>
        <w:t xml:space="preserve">  </w:t>
      </w:r>
      <w:ins w:id="12" w:author="N. Vraa" w:date="2022-03-31T15:15:00Z">
        <w:r w:rsidR="005D794A">
          <w:rPr>
            <w:lang w:val="en-DK"/>
          </w:rPr>
          <w:t>Insert</w:t>
        </w:r>
      </w:ins>
      <w:ins w:id="13" w:author="N. Vraa" w:date="2022-03-31T15:14:00Z">
        <w:r w:rsidR="005D794A">
          <w:rPr>
            <w:lang w:val="en-DK"/>
          </w:rPr>
          <w:t xml:space="preserve"> </w:t>
        </w:r>
      </w:ins>
      <m:oMath>
        <m:r>
          <w:ins w:id="14" w:author="N. Vraa" w:date="2022-03-31T15:15:00Z">
            <w:rPr>
              <w:rFonts w:ascii="Cambria Math" w:hAnsi="Cambria Math"/>
              <w:lang w:val="en-DK"/>
            </w:rPr>
            <m:t>-</m:t>
          </w:ins>
        </m:r>
        <m:sSub>
          <m:sSubPr>
            <m:ctrlPr>
              <w:ins w:id="15" w:author="N. Vraa" w:date="2022-03-31T15:14:00Z">
                <w:rPr>
                  <w:rFonts w:ascii="Cambria Math" w:hAnsi="Cambria Math"/>
                  <w:i/>
                </w:rPr>
              </w:ins>
            </m:ctrlPr>
          </m:sSubPr>
          <m:e>
            <m:r>
              <w:ins w:id="16" w:author="N. Vraa" w:date="2022-03-31T15:14:00Z">
                <w:rPr>
                  <w:rFonts w:ascii="Cambria Math" w:hAnsi="Cambria Math"/>
                </w:rPr>
                <m:t>I</m:t>
              </w:ins>
            </m:r>
          </m:e>
          <m:sub>
            <m:sSub>
              <m:sSubPr>
                <m:ctrlPr>
                  <w:ins w:id="17" w:author="N. Vraa" w:date="2022-03-31T15:14:00Z">
                    <w:rPr>
                      <w:rFonts w:ascii="Cambria Math" w:hAnsi="Cambria Math"/>
                      <w:i/>
                    </w:rPr>
                  </w:ins>
                </m:ctrlPr>
              </m:sSubPr>
              <m:e>
                <m:r>
                  <w:ins w:id="18" w:author="N. Vraa" w:date="2022-03-31T15:14:00Z">
                    <w:rPr>
                      <w:rFonts w:ascii="Cambria Math" w:hAnsi="Cambria Math"/>
                    </w:rPr>
                    <m:t>CCVS</m:t>
                  </w:ins>
                </m:r>
              </m:e>
              <m:sub>
                <m:r>
                  <w:ins w:id="19" w:author="N. Vraa" w:date="2022-03-31T15:14:00Z">
                    <w:rPr>
                      <w:rFonts w:ascii="Cambria Math" w:hAnsi="Cambria Math"/>
                    </w:rPr>
                    <m:t>id</m:t>
                  </w:ins>
                </m:r>
              </m:sub>
            </m:sSub>
          </m:sub>
        </m:sSub>
      </m:oMath>
      <w:ins w:id="20" w:author="N. Vraa" w:date="2022-03-31T15:15:00Z">
        <w:r w:rsidR="00642143">
          <w:rPr>
            <w:lang w:val="en-DK"/>
          </w:rPr>
          <w:t>’s</w:t>
        </w:r>
        <w:r w:rsidR="005D794A">
          <w:rPr>
            <w:lang w:val="en-DK"/>
          </w:rPr>
          <w:t xml:space="preserve"> in D</w:t>
        </w:r>
      </w:ins>
      <w:del w:id="21" w:author="N. Vraa" w:date="2022-03-31T15:14:00Z">
        <w:r w:rsidR="00825BC1" w:rsidDel="005D794A">
          <w:rPr>
            <w:lang w:val="en-DK"/>
          </w:rPr>
          <w:delText xml:space="preserve">If </w:delText>
        </w:r>
      </w:del>
    </w:p>
    <w:p w14:paraId="1E5127E4" w14:textId="77777777" w:rsidR="006B4E9C" w:rsidRPr="000F0742" w:rsidRDefault="006B4E9C" w:rsidP="000215C3">
      <w:pPr>
        <w:pStyle w:val="Algoritmc"/>
        <w:rPr>
          <w:lang w:val="en-DK"/>
        </w:rPr>
      </w:pPr>
    </w:p>
    <w:p w14:paraId="0BC715C5" w14:textId="280C76EA" w:rsidR="0085219D" w:rsidRDefault="0085219D" w:rsidP="000215C3">
      <w:pPr>
        <w:pStyle w:val="Algoritmc"/>
        <w:rPr>
          <w:ins w:id="22" w:author="N. Vraa" w:date="2022-03-31T15:18:00Z"/>
        </w:rPr>
      </w:pPr>
      <w:r>
        <w:t xml:space="preserve">  For all CCCS’s</w:t>
      </w:r>
    </w:p>
    <w:p w14:paraId="013AC88D" w14:textId="354755B8" w:rsidR="00642143" w:rsidRDefault="00642143" w:rsidP="000215C3">
      <w:pPr>
        <w:pStyle w:val="Algoritmc"/>
        <w:rPr>
          <w:ins w:id="23" w:author="N. Vraa" w:date="2022-03-31T15:19:00Z"/>
          <w:lang w:val="en-DK"/>
        </w:rPr>
      </w:pPr>
      <w:ins w:id="24" w:author="N. Vraa" w:date="2022-03-31T15:18:00Z">
        <w:r>
          <w:rPr>
            <w:lang w:val="en-DK"/>
          </w:rPr>
          <w:t xml:space="preserve">    </w:t>
        </w:r>
      </w:ins>
      <w:ins w:id="25" w:author="N. Vraa" w:date="2022-03-31T15:19:00Z">
        <w:r>
          <w:rPr>
            <w:lang w:val="en-DK"/>
          </w:rPr>
          <w:t>Store index of current CCCS</w:t>
        </w:r>
      </w:ins>
    </w:p>
    <w:p w14:paraId="0CB0467E" w14:textId="64946025" w:rsidR="00642143" w:rsidRPr="00642143" w:rsidRDefault="00642143" w:rsidP="000215C3">
      <w:pPr>
        <w:pStyle w:val="Algoritmc"/>
        <w:rPr>
          <w:lang w:val="en-DK"/>
          <w:rPrChange w:id="26" w:author="N. Vraa" w:date="2022-03-31T15:18:00Z">
            <w:rPr/>
          </w:rPrChange>
        </w:rPr>
      </w:pPr>
      <w:ins w:id="27" w:author="N. Vraa" w:date="2022-03-31T15:19:00Z">
        <w:r>
          <w:rPr>
            <w:lang w:val="en-DK"/>
          </w:rPr>
          <w:t xml:space="preserve">    </w:t>
        </w:r>
      </w:ins>
    </w:p>
    <w:p w14:paraId="105BE2D3" w14:textId="76D313DC" w:rsidR="00845BD5" w:rsidRDefault="00845BD5" w:rsidP="000215C3">
      <w:pPr>
        <w:pStyle w:val="Algoritmc"/>
        <w:rPr>
          <w:lang w:val="en-DK"/>
        </w:rPr>
      </w:pPr>
      <w:r>
        <w:t xml:space="preserve">    </w:t>
      </w:r>
      <w:r w:rsidR="009B282F">
        <w:rPr>
          <w:lang w:val="en-DK"/>
        </w:rPr>
        <w:t>If anode is not grounded</w:t>
      </w:r>
    </w:p>
    <w:p w14:paraId="1AADDA68" w14:textId="2D9C88A4" w:rsidR="009B282F" w:rsidRDefault="009B282F" w:rsidP="000215C3">
      <w:pPr>
        <w:pStyle w:val="Algoritmc"/>
        <w:rPr>
          <w:lang w:val="en-DK"/>
        </w:rPr>
      </w:pPr>
      <w:r>
        <w:rPr>
          <w:lang w:val="en-DK"/>
        </w:rPr>
        <w:t xml:space="preserve">      </w:t>
      </w:r>
    </w:p>
    <w:p w14:paraId="41467B78" w14:textId="6932CCE0" w:rsidR="009B282F" w:rsidRDefault="009B282F" w:rsidP="000215C3">
      <w:pPr>
        <w:pStyle w:val="Algoritmc"/>
        <w:rPr>
          <w:lang w:val="en-DK"/>
        </w:rPr>
      </w:pPr>
      <w:r>
        <w:rPr>
          <w:lang w:val="en-DK"/>
        </w:rPr>
        <w:t xml:space="preserve">    If cathode is not grounded</w:t>
      </w:r>
    </w:p>
    <w:p w14:paraId="5CEA8A49" w14:textId="167CB2F4" w:rsidR="009B282F" w:rsidRPr="009B282F" w:rsidRDefault="009B282F" w:rsidP="000215C3">
      <w:pPr>
        <w:pStyle w:val="Algoritmc"/>
        <w:rPr>
          <w:lang w:val="en-DK"/>
        </w:rPr>
      </w:pPr>
      <w:r>
        <w:rPr>
          <w:lang w:val="en-DK"/>
        </w:rPr>
        <w:t xml:space="preserve">      </w:t>
      </w:r>
    </w:p>
    <w:p w14:paraId="414B3B44" w14:textId="3295BAB4" w:rsidR="005A2753" w:rsidRPr="00B20266" w:rsidRDefault="00896921" w:rsidP="00B20266">
      <w:pPr>
        <w:pStyle w:val="Header1c"/>
      </w:pPr>
      <w:r w:rsidRPr="00B20266">
        <w:t>Implementation</w:t>
      </w:r>
    </w:p>
    <w:p w14:paraId="3C4C8858" w14:textId="4E1B761B" w:rsidR="009E2474" w:rsidRPr="00411D58" w:rsidRDefault="009E2474" w:rsidP="009E2474">
      <w:pPr>
        <w:pStyle w:val="Textc"/>
        <w:rPr>
          <w:lang w:val="en-US"/>
        </w:rPr>
      </w:pPr>
      <w:r>
        <w:rPr>
          <w:lang w:val="en-DK"/>
        </w:rPr>
        <w:t xml:space="preserve">This chapter details </w:t>
      </w:r>
      <w:r w:rsidR="00295A85">
        <w:rPr>
          <w:lang w:val="en-DK"/>
        </w:rPr>
        <w:t>the implementation of the program in MATLAB code. Only the larger structures of the program will be described. See the cod</w:t>
      </w:r>
      <w:r w:rsidR="00676894">
        <w:rPr>
          <w:lang w:val="en-US"/>
        </w:rPr>
        <w:t>e on the GitHub repository</w:t>
      </w:r>
      <w:r w:rsidR="00295A85">
        <w:rPr>
          <w:lang w:val="en-DK"/>
        </w:rPr>
        <w:t xml:space="preserve"> for more detail.</w:t>
      </w:r>
      <w:r w:rsidR="00411D58">
        <w:rPr>
          <w:lang w:val="en-US"/>
        </w:rPr>
        <w:t xml:space="preserve"> The code is extensively commented.</w:t>
      </w:r>
    </w:p>
    <w:p w14:paraId="15EB5643" w14:textId="38EF4FE7" w:rsidR="00A05F3E" w:rsidRDefault="00A05F3E" w:rsidP="005C0A5E">
      <w:pPr>
        <w:pStyle w:val="Header2c"/>
      </w:pPr>
      <w:r>
        <w:t xml:space="preserve">Input to the </w:t>
      </w:r>
      <w:r w:rsidRPr="005C0A5E">
        <w:t>program</w:t>
      </w:r>
    </w:p>
    <w:p w14:paraId="503B1ACF" w14:textId="4A329634" w:rsidR="001A46B2" w:rsidRDefault="00750875" w:rsidP="00750875">
      <w:pPr>
        <w:pStyle w:val="Textc"/>
        <w:rPr>
          <w:lang w:val="en-US"/>
        </w:rPr>
      </w:pPr>
      <w:r>
        <w:rPr>
          <w:lang w:val="en-DK"/>
        </w:rPr>
        <w:t xml:space="preserve">The industry standard for defining circuits </w:t>
      </w:r>
      <w:r w:rsidR="009E2474">
        <w:rPr>
          <w:lang w:val="en-DK"/>
        </w:rPr>
        <w:t>is using the netlist format. Simply a text file, where each line is a component. Each component is defined by a symbol identifying the type, a name, its nodal connections, and some additional information specific to the type of component.</w:t>
      </w:r>
      <w:r w:rsidR="00234691">
        <w:rPr>
          <w:lang w:val="en-US"/>
        </w:rPr>
        <w:t xml:space="preserve"> </w:t>
      </w:r>
      <w:r w:rsidR="001A46B2">
        <w:rPr>
          <w:lang w:val="en-US"/>
        </w:rPr>
        <w:t xml:space="preserve">For </w:t>
      </w:r>
      <w:r w:rsidR="00234691">
        <w:rPr>
          <w:lang w:val="en-US"/>
        </w:rPr>
        <w:t>the</w:t>
      </w:r>
      <w:r w:rsidR="001A46B2">
        <w:rPr>
          <w:lang w:val="en-US"/>
        </w:rPr>
        <w:t xml:space="preserve"> MNA </w:t>
      </w:r>
      <w:r w:rsidR="00234691">
        <w:rPr>
          <w:lang w:val="en-US"/>
        </w:rPr>
        <w:t xml:space="preserve">algorithm </w:t>
      </w:r>
      <w:r w:rsidR="001A46B2">
        <w:rPr>
          <w:lang w:val="en-US"/>
        </w:rPr>
        <w:t xml:space="preserve">to work properly, the reference node </w:t>
      </w:r>
      <w:r w:rsidR="00234691">
        <w:rPr>
          <w:lang w:val="en-US"/>
        </w:rPr>
        <w:t>must be ground. Each node must also obey the sign convention.</w:t>
      </w:r>
    </w:p>
    <w:p w14:paraId="11B92954" w14:textId="58499318" w:rsidR="003563E0" w:rsidRDefault="003563E0" w:rsidP="00750875">
      <w:pPr>
        <w:pStyle w:val="Textc"/>
        <w:rPr>
          <w:lang w:val="en-US"/>
        </w:rPr>
      </w:pPr>
    </w:p>
    <w:p w14:paraId="63019294" w14:textId="4E612529" w:rsidR="00830984" w:rsidRPr="00830984" w:rsidRDefault="003563E0" w:rsidP="00750875">
      <w:pPr>
        <w:pStyle w:val="Textc"/>
        <w:rPr>
          <w:lang w:val="en-DK"/>
        </w:rPr>
      </w:pPr>
      <w:r>
        <w:rPr>
          <w:lang w:val="en-US"/>
        </w:rPr>
        <w:t>The syn</w:t>
      </w:r>
      <w:r w:rsidR="004751CA">
        <w:rPr>
          <w:lang w:val="en-US"/>
        </w:rPr>
        <w:t xml:space="preserve">tax used by this program </w:t>
      </w:r>
      <w:r>
        <w:rPr>
          <w:lang w:val="en-US"/>
        </w:rPr>
        <w:t>is SPICE-like with a few simplifications</w:t>
      </w:r>
      <w:r w:rsidR="004751CA">
        <w:rPr>
          <w:lang w:val="en-US"/>
        </w:rPr>
        <w:t>. I have chosen the custom file extension to be ‘.circ’ for easier distinction between circuit-files and regular text files, but it is still a raw text file.</w:t>
      </w:r>
    </w:p>
    <w:p w14:paraId="49C305CD" w14:textId="160E8AE7" w:rsidR="00A05F3E" w:rsidRDefault="00830984" w:rsidP="005C0A5E">
      <w:pPr>
        <w:pStyle w:val="Header2c"/>
      </w:pPr>
      <w:r>
        <w:rPr>
          <w:noProof/>
        </w:rPr>
        <w:drawing>
          <wp:anchor distT="0" distB="0" distL="114300" distR="114300" simplePos="0" relativeHeight="251659264" behindDoc="0" locked="0" layoutInCell="1" allowOverlap="1" wp14:anchorId="3EBECA71" wp14:editId="46F37112">
            <wp:simplePos x="0" y="0"/>
            <wp:positionH relativeFrom="column">
              <wp:posOffset>0</wp:posOffset>
            </wp:positionH>
            <wp:positionV relativeFrom="paragraph">
              <wp:posOffset>478155</wp:posOffset>
            </wp:positionV>
            <wp:extent cx="2952115" cy="2125980"/>
            <wp:effectExtent l="0" t="0" r="635" b="7620"/>
            <wp:wrapTopAndBottom/>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52115" cy="2125980"/>
                    </a:xfrm>
                    <a:prstGeom prst="rect">
                      <a:avLst/>
                    </a:prstGeom>
                  </pic:spPr>
                </pic:pic>
              </a:graphicData>
            </a:graphic>
          </wp:anchor>
        </w:drawing>
      </w:r>
      <w:r w:rsidR="00A05F3E">
        <w:t>Modelling the Circuit</w:t>
      </w:r>
    </w:p>
    <w:p w14:paraId="3E7DA0F4" w14:textId="1A47B241" w:rsidR="004803C6" w:rsidRDefault="004803C6" w:rsidP="004803C6">
      <w:pPr>
        <w:pStyle w:val="Textc"/>
      </w:pPr>
      <w:r w:rsidRPr="004803C6">
        <w:t>Fig. 1 outlines the class-tree. Only the fenced classes are exposed to the user to maintain user-friendliness. All the element-classes are only interfaced with through the circuit- and ELAB-class.</w:t>
      </w:r>
    </w:p>
    <w:p w14:paraId="5BA11230" w14:textId="3D4E6C12" w:rsidR="001A46B2" w:rsidRPr="0020736B" w:rsidRDefault="001A46B2" w:rsidP="00830984">
      <w:pPr>
        <w:pStyle w:val="Textc"/>
      </w:pPr>
    </w:p>
    <w:p w14:paraId="701FAAB2" w14:textId="5C57959C" w:rsidR="00760FDE" w:rsidRDefault="00760FDE" w:rsidP="005C0A5E">
      <w:pPr>
        <w:pStyle w:val="Header2c"/>
      </w:pPr>
      <w:r>
        <w:t>Programmatic Analysis</w:t>
      </w:r>
    </w:p>
    <w:p w14:paraId="214E2BA4" w14:textId="0BC51D53" w:rsidR="005A2753" w:rsidRDefault="00896921" w:rsidP="00B20266">
      <w:pPr>
        <w:pStyle w:val="Header1c"/>
      </w:pPr>
      <w:r w:rsidRPr="005C0A5E">
        <w:t>Evaluation</w:t>
      </w:r>
    </w:p>
    <w:p w14:paraId="2402B0C0" w14:textId="44FE5B59" w:rsidR="00F02992" w:rsidRDefault="00F02992" w:rsidP="00F02992">
      <w:pPr>
        <w:pStyle w:val="Header2c"/>
      </w:pPr>
      <w:r>
        <w:t>Using the Program</w:t>
      </w:r>
    </w:p>
    <w:p w14:paraId="6D034AEF" w14:textId="3E4D7C7E" w:rsidR="00F02992" w:rsidRDefault="00F02992" w:rsidP="00F02992">
      <w:pPr>
        <w:pStyle w:val="Textc"/>
        <w:rPr>
          <w:lang w:val="en-DK"/>
        </w:rPr>
      </w:pPr>
      <w:r>
        <w:rPr>
          <w:lang w:val="en-DK"/>
        </w:rPr>
        <w:t>The program is designed to be used in conjunction with MATLAB’s LiveScript</w:t>
      </w:r>
      <w:r w:rsidR="00825C62">
        <w:rPr>
          <w:lang w:val="en-DK"/>
        </w:rPr>
        <w:t>, as it neatly outputs the results of the program.</w:t>
      </w:r>
    </w:p>
    <w:p w14:paraId="3DADB674" w14:textId="78A94088" w:rsidR="00532763" w:rsidRPr="00F02992" w:rsidRDefault="00532763" w:rsidP="00532763">
      <w:pPr>
        <w:pStyle w:val="Header2c"/>
      </w:pPr>
      <w:r>
        <w:lastRenderedPageBreak/>
        <w:t>Future expansions</w:t>
      </w:r>
    </w:p>
    <w:p w14:paraId="64B64BE9" w14:textId="1445C431" w:rsidR="00416166" w:rsidRPr="005C0A5E" w:rsidRDefault="00896921" w:rsidP="00B20266">
      <w:pPr>
        <w:pStyle w:val="Header1c"/>
      </w:pPr>
      <w:r w:rsidRPr="005C0A5E">
        <w:t>Conclusion</w:t>
      </w:r>
    </w:p>
    <w:sdt>
      <w:sdtPr>
        <w:rPr>
          <w:rFonts w:asciiTheme="majorBidi" w:hAnsiTheme="majorBidi" w:cstheme="majorBidi"/>
          <w:sz w:val="20"/>
          <w:szCs w:val="24"/>
        </w:rPr>
        <w:id w:val="-1351950040"/>
        <w:docPartObj>
          <w:docPartGallery w:val="Bibliographies"/>
          <w:docPartUnique/>
        </w:docPartObj>
      </w:sdtPr>
      <w:sdtEndPr/>
      <w:sdtContent>
        <w:p w14:paraId="3B95F661" w14:textId="2014C426" w:rsidR="005C69CC" w:rsidRPr="005C69CC" w:rsidRDefault="005C69CC">
          <w:pPr>
            <w:pStyle w:val="Heading1"/>
            <w:rPr>
              <w:rStyle w:val="Non-TOC-HeadercChar"/>
            </w:rPr>
          </w:pPr>
          <w:r w:rsidRPr="005C69CC">
            <w:rPr>
              <w:rStyle w:val="Non-TOC-HeadercChar"/>
            </w:rPr>
            <w:t>References</w:t>
          </w:r>
        </w:p>
        <w:sdt>
          <w:sdtPr>
            <w:rPr>
              <w:noProof w:val="0"/>
            </w:rPr>
            <w:id w:val="-573587230"/>
            <w:bibliography/>
          </w:sdtPr>
          <w:sdtEndPr/>
          <w:sdtContent>
            <w:p w14:paraId="45A67242" w14:textId="77777777" w:rsidR="00001BB8" w:rsidRDefault="005C69CC" w:rsidP="000D2923">
              <w:pPr>
                <w:pStyle w:val="Bibliographyc"/>
                <w:rPr>
                  <w:sz w:val="24"/>
                </w:rPr>
              </w:pPr>
              <w:r>
                <w:rPr>
                  <w:noProof w:val="0"/>
                </w:rPr>
                <w:fldChar w:fldCharType="begin"/>
              </w:r>
              <w:r>
                <w:instrText xml:space="preserve"> BIBLIOGRAPHY </w:instrText>
              </w:r>
              <w:r>
                <w:rPr>
                  <w:noProof w:val="0"/>
                </w:rPr>
                <w:fldChar w:fldCharType="separate"/>
              </w:r>
              <w:r w:rsidR="00001BB8">
                <w:t xml:space="preserve">Chung-Wen, H., Ruehli, A., &amp; Brennan, P. (1975, June). The modified nodal approach to network analysis. </w:t>
              </w:r>
              <w:r w:rsidR="00001BB8">
                <w:rPr>
                  <w:i/>
                  <w:iCs/>
                </w:rPr>
                <w:t>IEEE Transactions on Circuits and Systems, 22</w:t>
              </w:r>
              <w:r w:rsidR="00001BB8">
                <w:t>(6), 504-509. doi:10.1109/TCS.1975.1084079</w:t>
              </w:r>
            </w:p>
            <w:p w14:paraId="1D7A1E14" w14:textId="77777777" w:rsidR="00001BB8" w:rsidRDefault="00001BB8" w:rsidP="000D2923">
              <w:pPr>
                <w:pStyle w:val="Textc"/>
                <w:numPr>
                  <w:ilvl w:val="0"/>
                  <w:numId w:val="13"/>
                </w:numPr>
                <w:jc w:val="left"/>
                <w:rPr>
                  <w:noProof/>
                </w:rPr>
              </w:pPr>
              <w:r>
                <w:rPr>
                  <w:noProof/>
                </w:rPr>
                <w:t xml:space="preserve">Michigan State University. (2022, March 10). </w:t>
              </w:r>
              <w:r>
                <w:rPr>
                  <w:i/>
                  <w:iCs/>
                  <w:noProof/>
                </w:rPr>
                <w:t>Symbolic Spice</w:t>
              </w:r>
              <w:r>
                <w:rPr>
                  <w:noProof/>
                </w:rPr>
                <w:t>. From egr.msu.edu: https://www.egr.msu.edu/~wierzba/index_Page533.htm</w:t>
              </w:r>
            </w:p>
            <w:p w14:paraId="0319B40B" w14:textId="67CC34DC" w:rsidR="005C69CC" w:rsidRDefault="005C69CC" w:rsidP="000D2923">
              <w:pPr>
                <w:pStyle w:val="Textc"/>
                <w:jc w:val="left"/>
              </w:pPr>
              <w:r>
                <w:rPr>
                  <w:b/>
                  <w:bCs/>
                  <w:noProof/>
                </w:rPr>
                <w:fldChar w:fldCharType="end"/>
              </w:r>
            </w:p>
          </w:sdtContent>
        </w:sdt>
      </w:sdtContent>
    </w:sdt>
    <w:p w14:paraId="648D5FB3" w14:textId="667F4564" w:rsidR="000D443A" w:rsidRPr="0046089E" w:rsidRDefault="000D443A" w:rsidP="005C69CC">
      <w:pPr>
        <w:pStyle w:val="Textc"/>
      </w:pPr>
    </w:p>
    <w:sectPr w:rsidR="000D443A" w:rsidRPr="0046089E" w:rsidSect="00BD67D8">
      <w:endnotePr>
        <w:numFmt w:val="decimal"/>
      </w:endnotePr>
      <w:type w:val="continuous"/>
      <w:pgSz w:w="11906" w:h="16838" w:code="9"/>
      <w:pgMar w:top="1134" w:right="1134" w:bottom="1134" w:left="1134" w:header="907" w:footer="720" w:gutter="0"/>
      <w:pgNumType w:start="1"/>
      <w:cols w:num="2" w:space="340"/>
      <w:docGrid w:linePitch="299"/>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0BFC" w14:textId="77777777" w:rsidR="00C51699" w:rsidRDefault="00C51699" w:rsidP="00807889">
      <w:pPr>
        <w:spacing w:line="240" w:lineRule="auto"/>
      </w:pPr>
      <w:r>
        <w:separator/>
      </w:r>
    </w:p>
  </w:endnote>
  <w:endnote w:type="continuationSeparator" w:id="0">
    <w:p w14:paraId="558F9D35" w14:textId="77777777" w:rsidR="00C51699" w:rsidRDefault="00C51699" w:rsidP="00807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7228" w14:textId="77777777" w:rsidR="00BD67D8" w:rsidRDefault="00BD67D8">
    <w:pPr>
      <w:pStyle w:val="Footer"/>
      <w:jc w:val="center"/>
    </w:pPr>
  </w:p>
  <w:sdt>
    <w:sdtPr>
      <w:id w:val="432406989"/>
      <w:docPartObj>
        <w:docPartGallery w:val="Page Numbers (Bottom of Page)"/>
        <w:docPartUnique/>
      </w:docPartObj>
    </w:sdtPr>
    <w:sdtEndPr>
      <w:rPr>
        <w:rFonts w:asciiTheme="majorBidi" w:hAnsiTheme="majorBidi" w:cstheme="majorBidi"/>
      </w:rPr>
    </w:sdtEndPr>
    <w:sdtContent>
      <w:p w14:paraId="1768798B" w14:textId="7074FAB9" w:rsidR="00891AD9" w:rsidRPr="00807889" w:rsidRDefault="00891AD9">
        <w:pPr>
          <w:pStyle w:val="Footer"/>
          <w:jc w:val="center"/>
          <w:rPr>
            <w:rFonts w:asciiTheme="majorBidi" w:hAnsiTheme="majorBidi" w:cstheme="majorBidi"/>
          </w:rPr>
        </w:pPr>
        <w:r w:rsidRPr="00807889">
          <w:rPr>
            <w:rFonts w:asciiTheme="majorBidi" w:hAnsiTheme="majorBidi" w:cstheme="majorBidi"/>
          </w:rPr>
          <w:fldChar w:fldCharType="begin"/>
        </w:r>
        <w:r w:rsidRPr="00807889">
          <w:rPr>
            <w:rFonts w:asciiTheme="majorBidi" w:hAnsiTheme="majorBidi" w:cstheme="majorBidi"/>
          </w:rPr>
          <w:instrText>PAGE   \* MERGEFORMAT</w:instrText>
        </w:r>
        <w:r w:rsidRPr="00807889">
          <w:rPr>
            <w:rFonts w:asciiTheme="majorBidi" w:hAnsiTheme="majorBidi" w:cstheme="majorBidi"/>
          </w:rPr>
          <w:fldChar w:fldCharType="separate"/>
        </w:r>
        <w:r w:rsidRPr="00807889">
          <w:rPr>
            <w:rFonts w:asciiTheme="majorBidi" w:hAnsiTheme="majorBidi" w:cstheme="majorBidi"/>
            <w:noProof/>
            <w:lang w:val="da-DK"/>
          </w:rPr>
          <w:t>2</w:t>
        </w:r>
        <w:r w:rsidRPr="00807889">
          <w:rPr>
            <w:rFonts w:asciiTheme="majorBidi" w:hAnsiTheme="majorBidi" w:cstheme="majorBidi"/>
          </w:rPr>
          <w:fldChar w:fldCharType="end"/>
        </w:r>
      </w:p>
    </w:sdtContent>
  </w:sdt>
  <w:p w14:paraId="3D075D2B" w14:textId="77777777" w:rsidR="00891AD9" w:rsidRDefault="00891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0A6B" w14:textId="77777777" w:rsidR="00C51699" w:rsidRDefault="00C51699" w:rsidP="00807889">
      <w:pPr>
        <w:spacing w:line="240" w:lineRule="auto"/>
      </w:pPr>
      <w:r>
        <w:separator/>
      </w:r>
    </w:p>
  </w:footnote>
  <w:footnote w:type="continuationSeparator" w:id="0">
    <w:p w14:paraId="2221192F" w14:textId="77777777" w:rsidR="00C51699" w:rsidRDefault="00C51699" w:rsidP="008078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F7F"/>
    <w:multiLevelType w:val="multilevel"/>
    <w:tmpl w:val="EE6A0300"/>
    <w:styleLink w:val="Multilevelbulletpointlistc"/>
    <w:lvl w:ilvl="0">
      <w:start w:val="1"/>
      <w:numFmt w:val="bullet"/>
      <w:lvlText w:val=""/>
      <w:lvlJc w:val="left"/>
      <w:pPr>
        <w:ind w:left="454" w:hanging="284"/>
      </w:pPr>
      <w:rPr>
        <w:rFonts w:ascii="Symbol" w:hAnsi="Symbol" w:hint="default"/>
      </w:rPr>
    </w:lvl>
    <w:lvl w:ilvl="1">
      <w:start w:val="1"/>
      <w:numFmt w:val="bullet"/>
      <w:lvlText w:val=""/>
      <w:lvlJc w:val="left"/>
      <w:pPr>
        <w:ind w:left="737" w:hanging="283"/>
      </w:pPr>
      <w:rPr>
        <w:rFonts w:ascii="Symbol" w:hAnsi="Symbol" w:hint="default"/>
        <w:color w:val="auto"/>
      </w:rPr>
    </w:lvl>
    <w:lvl w:ilvl="2">
      <w:start w:val="1"/>
      <w:numFmt w:val="bullet"/>
      <w:lvlText w:val=""/>
      <w:lvlJc w:val="left"/>
      <w:pPr>
        <w:ind w:left="1021" w:hanging="284"/>
      </w:pPr>
      <w:rPr>
        <w:rFonts w:ascii="Symbol" w:hAnsi="Symbol" w:hint="default"/>
        <w:color w:val="auto"/>
      </w:rPr>
    </w:lvl>
    <w:lvl w:ilvl="3">
      <w:start w:val="1"/>
      <w:numFmt w:val="bullet"/>
      <w:lvlText w:val=""/>
      <w:lvlJc w:val="left"/>
      <w:pPr>
        <w:ind w:left="1304" w:hanging="283"/>
      </w:pPr>
      <w:rPr>
        <w:rFonts w:ascii="Symbol" w:hAnsi="Symbol" w:hint="default"/>
      </w:rPr>
    </w:lvl>
    <w:lvl w:ilvl="4">
      <w:start w:val="1"/>
      <w:numFmt w:val="bullet"/>
      <w:lvlText w:val=""/>
      <w:lvlJc w:val="left"/>
      <w:pPr>
        <w:ind w:left="1588" w:hanging="284"/>
      </w:pPr>
      <w:rPr>
        <w:rFonts w:ascii="Symbol" w:hAnsi="Symbol" w:hint="default"/>
      </w:rPr>
    </w:lvl>
    <w:lvl w:ilvl="5">
      <w:start w:val="1"/>
      <w:numFmt w:val="bullet"/>
      <w:lvlText w:val=""/>
      <w:lvlJc w:val="left"/>
      <w:pPr>
        <w:ind w:left="1871" w:hanging="283"/>
      </w:pPr>
      <w:rPr>
        <w:rFonts w:ascii="Symbol" w:hAnsi="Symbol" w:hint="default"/>
        <w:color w:val="auto"/>
      </w:rPr>
    </w:lvl>
    <w:lvl w:ilvl="6">
      <w:start w:val="1"/>
      <w:numFmt w:val="bullet"/>
      <w:lvlText w:val=""/>
      <w:lvlJc w:val="left"/>
      <w:pPr>
        <w:ind w:left="2155" w:hanging="284"/>
      </w:pPr>
      <w:rPr>
        <w:rFonts w:ascii="Symbol" w:hAnsi="Symbol" w:hint="default"/>
      </w:rPr>
    </w:lvl>
    <w:lvl w:ilvl="7">
      <w:start w:val="1"/>
      <w:numFmt w:val="bullet"/>
      <w:lvlText w:val=""/>
      <w:lvlJc w:val="left"/>
      <w:pPr>
        <w:ind w:left="2438" w:hanging="283"/>
      </w:pPr>
      <w:rPr>
        <w:rFonts w:ascii="Symbol" w:hAnsi="Symbol" w:hint="default"/>
      </w:rPr>
    </w:lvl>
    <w:lvl w:ilvl="8">
      <w:start w:val="1"/>
      <w:numFmt w:val="bullet"/>
      <w:lvlText w:val=""/>
      <w:lvlJc w:val="left"/>
      <w:pPr>
        <w:ind w:left="2722" w:hanging="284"/>
      </w:pPr>
      <w:rPr>
        <w:rFonts w:ascii="Symbol" w:hAnsi="Symbol" w:hint="default"/>
      </w:rPr>
    </w:lvl>
  </w:abstractNum>
  <w:abstractNum w:abstractNumId="1" w15:restartNumberingAfterBreak="0">
    <w:nsid w:val="0EEB7F81"/>
    <w:multiLevelType w:val="hybridMultilevel"/>
    <w:tmpl w:val="98B24A86"/>
    <w:lvl w:ilvl="0" w:tplc="DC401C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15A4A1E"/>
    <w:multiLevelType w:val="hybridMultilevel"/>
    <w:tmpl w:val="898AF9D4"/>
    <w:lvl w:ilvl="0" w:tplc="C76E68EC">
      <w:start w:val="1"/>
      <w:numFmt w:val="decimal"/>
      <w:pStyle w:val="NumberedListc"/>
      <w:lvlText w:val="%1."/>
      <w:lvlJc w:val="left"/>
      <w:pPr>
        <w:ind w:left="340" w:hanging="340"/>
      </w:pPr>
      <w:rPr>
        <w:rFonts w:hint="default"/>
        <w:vertAlign w:val="baseli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5533C9"/>
    <w:multiLevelType w:val="multilevel"/>
    <w:tmpl w:val="CA2A4DA0"/>
    <w:styleLink w:val="Headernumberingc"/>
    <w:lvl w:ilvl="0">
      <w:start w:val="1"/>
      <w:numFmt w:val="decimal"/>
      <w:pStyle w:val="Header1c"/>
      <w:lvlText w:val="%1"/>
      <w:lvlJc w:val="left"/>
      <w:pPr>
        <w:ind w:left="454" w:hanging="454"/>
      </w:pPr>
      <w:rPr>
        <w:rFonts w:ascii="Times New Roman" w:hAnsi="Times New Roman" w:hint="default"/>
        <w:b/>
        <w:i w:val="0"/>
        <w:color w:val="000000" w:themeColor="text1"/>
        <w:sz w:val="40"/>
      </w:rPr>
    </w:lvl>
    <w:lvl w:ilvl="1">
      <w:start w:val="1"/>
      <w:numFmt w:val="decimal"/>
      <w:pStyle w:val="Header2c"/>
      <w:lvlText w:val="%1.%2"/>
      <w:lvlJc w:val="left"/>
      <w:pPr>
        <w:ind w:left="567" w:hanging="567"/>
      </w:pPr>
      <w:rPr>
        <w:rFonts w:ascii="Times New Roman" w:hAnsi="Times New Roman" w:hint="default"/>
        <w:b/>
        <w:i w:val="0"/>
        <w:color w:val="000000" w:themeColor="text1"/>
        <w:sz w:val="32"/>
      </w:rPr>
    </w:lvl>
    <w:lvl w:ilvl="2">
      <w:start w:val="1"/>
      <w:numFmt w:val="decimal"/>
      <w:pStyle w:val="Header3c"/>
      <w:lvlText w:val="%1.%2.%3"/>
      <w:lvlJc w:val="left"/>
      <w:pPr>
        <w:ind w:left="680" w:hanging="680"/>
      </w:pPr>
      <w:rPr>
        <w:rFonts w:ascii="Times New Roman" w:hAnsi="Times New Roman" w:hint="default"/>
        <w:b/>
        <w:i w:val="0"/>
        <w:color w:val="000000" w:themeColor="text1"/>
        <w:sz w:val="28"/>
      </w:rPr>
    </w:lvl>
    <w:lvl w:ilvl="3">
      <w:start w:val="1"/>
      <w:numFmt w:val="none"/>
      <w:pStyle w:val="Header4c"/>
      <w:lvlText w:val=""/>
      <w:lvlJc w:val="left"/>
      <w:pPr>
        <w:ind w:left="0" w:firstLine="0"/>
      </w:pPr>
      <w:rPr>
        <w:rFonts w:ascii="Times New Roman" w:hAnsi="Times New Roman" w:hint="default"/>
        <w:b/>
        <w:i w:val="0"/>
        <w:sz w:val="24"/>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34293A33"/>
    <w:multiLevelType w:val="multilevel"/>
    <w:tmpl w:val="CA2A4DA0"/>
    <w:numStyleLink w:val="Headernumberingc"/>
  </w:abstractNum>
  <w:abstractNum w:abstractNumId="5" w15:restartNumberingAfterBreak="0">
    <w:nsid w:val="35EB2A8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6B34B9"/>
    <w:multiLevelType w:val="hybridMultilevel"/>
    <w:tmpl w:val="7C4265AA"/>
    <w:lvl w:ilvl="0" w:tplc="9DF8A1C0">
      <w:start w:val="1"/>
      <w:numFmt w:val="decimal"/>
      <w:pStyle w:val="Bibliographyc"/>
      <w:lvlText w:val="[%1]"/>
      <w:lvlJc w:val="left"/>
      <w:pPr>
        <w:ind w:left="340" w:hanging="340"/>
      </w:pPr>
      <w:rPr>
        <w:rFonts w:hint="default"/>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03539B"/>
    <w:multiLevelType w:val="hybridMultilevel"/>
    <w:tmpl w:val="468CFEC0"/>
    <w:lvl w:ilvl="0" w:tplc="3DEA8FFE">
      <w:start w:val="1"/>
      <w:numFmt w:val="decimal"/>
      <w:lvlText w:val="%1."/>
      <w:lvlJc w:val="left"/>
      <w:pPr>
        <w:ind w:left="454" w:hanging="34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A63890"/>
    <w:multiLevelType w:val="multilevel"/>
    <w:tmpl w:val="5B3ECD9A"/>
    <w:lvl w:ilvl="0">
      <w:start w:val="1"/>
      <w:numFmt w:val="decimal"/>
      <w:pStyle w:val="Codec"/>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6A41BC2"/>
    <w:multiLevelType w:val="hybridMultilevel"/>
    <w:tmpl w:val="0ABC4E3E"/>
    <w:lvl w:ilvl="0" w:tplc="FDAC4524">
      <w:start w:val="1"/>
      <w:numFmt w:val="bullet"/>
      <w:pStyle w:val="ListParagraph"/>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3B4415"/>
    <w:multiLevelType w:val="multilevel"/>
    <w:tmpl w:val="EE6A0300"/>
    <w:numStyleLink w:val="Multilevelbulletpointlistc"/>
  </w:abstractNum>
  <w:abstractNum w:abstractNumId="11" w15:restartNumberingAfterBreak="0">
    <w:nsid w:val="73E14C2F"/>
    <w:multiLevelType w:val="multilevel"/>
    <w:tmpl w:val="EE6A0300"/>
    <w:numStyleLink w:val="Multilevelbulletpointlistc"/>
  </w:abstractNum>
  <w:abstractNum w:abstractNumId="12" w15:restartNumberingAfterBreak="0">
    <w:nsid w:val="73EC01ED"/>
    <w:multiLevelType w:val="hybridMultilevel"/>
    <w:tmpl w:val="DE8E991A"/>
    <w:lvl w:ilvl="0" w:tplc="C18A83D4">
      <w:start w:val="1"/>
      <w:numFmt w:val="decimal"/>
      <w:lvlText w:val="[%1]"/>
      <w:lvlJc w:val="left"/>
      <w:pPr>
        <w:ind w:left="340" w:hanging="340"/>
      </w:pPr>
      <w:rPr>
        <w:rFonts w:hint="default"/>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8AC2B94"/>
    <w:multiLevelType w:val="multilevel"/>
    <w:tmpl w:val="FA7E3D98"/>
    <w:lvl w:ilvl="0">
      <w:start w:val="1"/>
      <w:numFmt w:val="decimal"/>
      <w:pStyle w:val="Numberingc"/>
      <w:lvlText w:val="%1"/>
      <w:lvlJc w:val="left"/>
      <w:pPr>
        <w:ind w:left="397" w:hanging="397"/>
      </w:pPr>
      <w:rPr>
        <w:rFonts w:ascii="Times New Roman" w:hAnsi="Times New Roman" w:hint="default"/>
        <w:b w:val="0"/>
        <w:i w:val="0"/>
        <w:color w:val="000000" w:themeColor="text1"/>
        <w:sz w:val="40"/>
      </w:rPr>
    </w:lvl>
    <w:lvl w:ilvl="1">
      <w:start w:val="1"/>
      <w:numFmt w:val="decimal"/>
      <w:lvlText w:val="%1.%2"/>
      <w:lvlJc w:val="left"/>
      <w:pPr>
        <w:ind w:left="720" w:hanging="720"/>
      </w:pPr>
      <w:rPr>
        <w:rFonts w:ascii="Times New Roman" w:hAnsi="Times New Roman" w:hint="default"/>
        <w:b w:val="0"/>
        <w:i w:val="0"/>
        <w:color w:val="000000" w:themeColor="text1"/>
        <w:sz w:val="32"/>
      </w:rPr>
    </w:lvl>
    <w:lvl w:ilvl="2">
      <w:start w:val="1"/>
      <w:numFmt w:val="decimal"/>
      <w:lvlText w:val="%1.%2.%3"/>
      <w:lvlJc w:val="left"/>
      <w:pPr>
        <w:ind w:left="1080" w:hanging="1080"/>
      </w:pPr>
      <w:rPr>
        <w:rFonts w:ascii="Times New Roman" w:hAnsi="Times New Roman" w:hint="default"/>
        <w:b w:val="0"/>
        <w:i w:val="0"/>
        <w:color w:val="000000" w:themeColor="text1"/>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13"/>
  </w:num>
  <w:num w:numId="3">
    <w:abstractNumId w:val="9"/>
  </w:num>
  <w:num w:numId="4">
    <w:abstractNumId w:val="0"/>
  </w:num>
  <w:num w:numId="5">
    <w:abstractNumId w:val="3"/>
  </w:num>
  <w:num w:numId="6">
    <w:abstractNumId w:val="4"/>
    <w:lvlOverride w:ilvl="0">
      <w:lvl w:ilvl="0">
        <w:start w:val="1"/>
        <w:numFmt w:val="decimal"/>
        <w:pStyle w:val="Header1c"/>
        <w:lvlText w:val="%1"/>
        <w:lvlJc w:val="left"/>
        <w:pPr>
          <w:ind w:left="454" w:hanging="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er2c"/>
        <w:lvlText w:val="%1.%2"/>
        <w:lvlJc w:val="left"/>
        <w:pPr>
          <w:ind w:left="567" w:hanging="567"/>
        </w:pPr>
        <w:rPr>
          <w:rFonts w:ascii="Times New Roman" w:hAnsi="Times New Roman" w:hint="default"/>
          <w:b/>
          <w:i w:val="0"/>
          <w:color w:val="000000" w:themeColor="text1"/>
          <w:sz w:val="22"/>
          <w:szCs w:val="22"/>
        </w:rPr>
      </w:lvl>
    </w:lvlOverride>
    <w:lvlOverride w:ilvl="2">
      <w:lvl w:ilvl="2">
        <w:start w:val="1"/>
        <w:numFmt w:val="decimal"/>
        <w:pStyle w:val="Header3c"/>
        <w:lvlText w:val="%1.%2.%3"/>
        <w:lvlJc w:val="left"/>
        <w:pPr>
          <w:ind w:left="680" w:hanging="680"/>
        </w:pPr>
        <w:rPr>
          <w:b/>
          <w:bCs/>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
    <w:abstractNumId w:val="11"/>
  </w:num>
  <w:num w:numId="8">
    <w:abstractNumId w:val="10"/>
  </w:num>
  <w:num w:numId="9">
    <w:abstractNumId w:val="5"/>
  </w:num>
  <w:num w:numId="10">
    <w:abstractNumId w:val="2"/>
  </w:num>
  <w:num w:numId="11">
    <w:abstractNumId w:val="7"/>
  </w:num>
  <w:num w:numId="12">
    <w:abstractNumId w:val="12"/>
  </w:num>
  <w:num w:numId="13">
    <w:abstractNumId w:val="6"/>
  </w:num>
  <w:num w:numId="14">
    <w:abstractNumId w:val="2"/>
    <w:lvlOverride w:ilvl="0">
      <w:startOverride w:val="1"/>
    </w:lvlOverride>
  </w:num>
  <w:num w:numId="15">
    <w:abstractNumId w:val="1"/>
  </w:num>
  <w:num w:numId="16">
    <w:abstractNumId w:val="2"/>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 Vraa">
    <w15:presenceInfo w15:providerId="None" w15:userId="N. Vr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trackRevisions/>
  <w:defaultTabStop w:val="720"/>
  <w:hyphenationZone w:val="425"/>
  <w:clickAndTypeStyle w:val="Textc"/>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wsDQyNTcwsjC1sDRR0lEKTi0uzszPAykwrgUAVJHC/iwAAAA="/>
  </w:docVars>
  <w:rsids>
    <w:rsidRoot w:val="009E4A0A"/>
    <w:rsid w:val="00001BB8"/>
    <w:rsid w:val="00003837"/>
    <w:rsid w:val="000215C3"/>
    <w:rsid w:val="00022391"/>
    <w:rsid w:val="000241FA"/>
    <w:rsid w:val="00025D30"/>
    <w:rsid w:val="00050C81"/>
    <w:rsid w:val="000618A6"/>
    <w:rsid w:val="00067552"/>
    <w:rsid w:val="000769C8"/>
    <w:rsid w:val="0008185E"/>
    <w:rsid w:val="00086725"/>
    <w:rsid w:val="00087664"/>
    <w:rsid w:val="0009653D"/>
    <w:rsid w:val="000A09DE"/>
    <w:rsid w:val="000A6525"/>
    <w:rsid w:val="000B4951"/>
    <w:rsid w:val="000B4BA2"/>
    <w:rsid w:val="000C10AF"/>
    <w:rsid w:val="000C3827"/>
    <w:rsid w:val="000D2923"/>
    <w:rsid w:val="000D2FE1"/>
    <w:rsid w:val="000D443A"/>
    <w:rsid w:val="000F0742"/>
    <w:rsid w:val="000F435A"/>
    <w:rsid w:val="00100349"/>
    <w:rsid w:val="001100BD"/>
    <w:rsid w:val="00111220"/>
    <w:rsid w:val="00130F05"/>
    <w:rsid w:val="00140643"/>
    <w:rsid w:val="00146C3D"/>
    <w:rsid w:val="00166917"/>
    <w:rsid w:val="00193640"/>
    <w:rsid w:val="001A46B2"/>
    <w:rsid w:val="001B48EF"/>
    <w:rsid w:val="001B6155"/>
    <w:rsid w:val="001C57AD"/>
    <w:rsid w:val="001D0274"/>
    <w:rsid w:val="001E7E0A"/>
    <w:rsid w:val="001F2E53"/>
    <w:rsid w:val="001F4A56"/>
    <w:rsid w:val="001F6F07"/>
    <w:rsid w:val="00204260"/>
    <w:rsid w:val="0020736B"/>
    <w:rsid w:val="0021097B"/>
    <w:rsid w:val="00214909"/>
    <w:rsid w:val="00234691"/>
    <w:rsid w:val="002418D1"/>
    <w:rsid w:val="002423DC"/>
    <w:rsid w:val="0024664E"/>
    <w:rsid w:val="00250800"/>
    <w:rsid w:val="00253040"/>
    <w:rsid w:val="00262ABB"/>
    <w:rsid w:val="0026395D"/>
    <w:rsid w:val="00265D04"/>
    <w:rsid w:val="0028436F"/>
    <w:rsid w:val="00284C4D"/>
    <w:rsid w:val="00295A85"/>
    <w:rsid w:val="00297872"/>
    <w:rsid w:val="002A0C4D"/>
    <w:rsid w:val="002B37AB"/>
    <w:rsid w:val="002C4DFD"/>
    <w:rsid w:val="002C7745"/>
    <w:rsid w:val="002D0873"/>
    <w:rsid w:val="002E4B51"/>
    <w:rsid w:val="00303DE6"/>
    <w:rsid w:val="003057AB"/>
    <w:rsid w:val="00313CCC"/>
    <w:rsid w:val="00317E3B"/>
    <w:rsid w:val="00324BBA"/>
    <w:rsid w:val="00354D5C"/>
    <w:rsid w:val="003563E0"/>
    <w:rsid w:val="003573A5"/>
    <w:rsid w:val="003769F3"/>
    <w:rsid w:val="003863D4"/>
    <w:rsid w:val="003A0070"/>
    <w:rsid w:val="003A2157"/>
    <w:rsid w:val="003A2229"/>
    <w:rsid w:val="003A55B1"/>
    <w:rsid w:val="003C1BAD"/>
    <w:rsid w:val="003D6C63"/>
    <w:rsid w:val="003F102C"/>
    <w:rsid w:val="003F17AA"/>
    <w:rsid w:val="00405BA3"/>
    <w:rsid w:val="00411D58"/>
    <w:rsid w:val="0041272F"/>
    <w:rsid w:val="0041305E"/>
    <w:rsid w:val="00416166"/>
    <w:rsid w:val="00432BB6"/>
    <w:rsid w:val="00444781"/>
    <w:rsid w:val="0046089E"/>
    <w:rsid w:val="00464B84"/>
    <w:rsid w:val="00472C89"/>
    <w:rsid w:val="004751CA"/>
    <w:rsid w:val="004803C6"/>
    <w:rsid w:val="004826CA"/>
    <w:rsid w:val="00485372"/>
    <w:rsid w:val="00492690"/>
    <w:rsid w:val="004940FF"/>
    <w:rsid w:val="004D129D"/>
    <w:rsid w:val="004E165F"/>
    <w:rsid w:val="004E1943"/>
    <w:rsid w:val="004E6D84"/>
    <w:rsid w:val="004F3440"/>
    <w:rsid w:val="004F46F5"/>
    <w:rsid w:val="00500F55"/>
    <w:rsid w:val="00501851"/>
    <w:rsid w:val="00510AEC"/>
    <w:rsid w:val="00525567"/>
    <w:rsid w:val="00527C2D"/>
    <w:rsid w:val="00532763"/>
    <w:rsid w:val="0055503F"/>
    <w:rsid w:val="00562A63"/>
    <w:rsid w:val="00594039"/>
    <w:rsid w:val="005A2753"/>
    <w:rsid w:val="005A7D84"/>
    <w:rsid w:val="005C0A5E"/>
    <w:rsid w:val="005C4423"/>
    <w:rsid w:val="005C4F8E"/>
    <w:rsid w:val="005C69CC"/>
    <w:rsid w:val="005D610D"/>
    <w:rsid w:val="005D794A"/>
    <w:rsid w:val="005F1D4C"/>
    <w:rsid w:val="00620B33"/>
    <w:rsid w:val="00622622"/>
    <w:rsid w:val="006258CA"/>
    <w:rsid w:val="00631DB7"/>
    <w:rsid w:val="00642143"/>
    <w:rsid w:val="00646652"/>
    <w:rsid w:val="006625B5"/>
    <w:rsid w:val="00676894"/>
    <w:rsid w:val="00682AC7"/>
    <w:rsid w:val="00683C73"/>
    <w:rsid w:val="00684587"/>
    <w:rsid w:val="00685983"/>
    <w:rsid w:val="006A717D"/>
    <w:rsid w:val="006A7BF7"/>
    <w:rsid w:val="006B4E9C"/>
    <w:rsid w:val="006D57E3"/>
    <w:rsid w:val="006D6AC9"/>
    <w:rsid w:val="006D6E54"/>
    <w:rsid w:val="006E0986"/>
    <w:rsid w:val="006E6B8D"/>
    <w:rsid w:val="0070186F"/>
    <w:rsid w:val="00717014"/>
    <w:rsid w:val="007239EB"/>
    <w:rsid w:val="007505FD"/>
    <w:rsid w:val="00750875"/>
    <w:rsid w:val="00760FDE"/>
    <w:rsid w:val="00771590"/>
    <w:rsid w:val="0077462F"/>
    <w:rsid w:val="00784E81"/>
    <w:rsid w:val="007A2C6C"/>
    <w:rsid w:val="007B01E3"/>
    <w:rsid w:val="007D2BBD"/>
    <w:rsid w:val="007E37FD"/>
    <w:rsid w:val="007F3E0B"/>
    <w:rsid w:val="007F480D"/>
    <w:rsid w:val="00801CD1"/>
    <w:rsid w:val="00806A01"/>
    <w:rsid w:val="00807889"/>
    <w:rsid w:val="00824C2D"/>
    <w:rsid w:val="00825BC1"/>
    <w:rsid w:val="00825C62"/>
    <w:rsid w:val="00830984"/>
    <w:rsid w:val="00833B47"/>
    <w:rsid w:val="00841097"/>
    <w:rsid w:val="00845BD5"/>
    <w:rsid w:val="0085219D"/>
    <w:rsid w:val="00865159"/>
    <w:rsid w:val="008712C0"/>
    <w:rsid w:val="00876397"/>
    <w:rsid w:val="00891AD9"/>
    <w:rsid w:val="00894538"/>
    <w:rsid w:val="00894EAB"/>
    <w:rsid w:val="00896921"/>
    <w:rsid w:val="008B10A3"/>
    <w:rsid w:val="008C3158"/>
    <w:rsid w:val="008D222E"/>
    <w:rsid w:val="008E4B63"/>
    <w:rsid w:val="00923F67"/>
    <w:rsid w:val="009356F4"/>
    <w:rsid w:val="0094472B"/>
    <w:rsid w:val="00952B6C"/>
    <w:rsid w:val="00956BE8"/>
    <w:rsid w:val="009571BF"/>
    <w:rsid w:val="00960043"/>
    <w:rsid w:val="0096539C"/>
    <w:rsid w:val="00965940"/>
    <w:rsid w:val="00986984"/>
    <w:rsid w:val="009A0B29"/>
    <w:rsid w:val="009B282F"/>
    <w:rsid w:val="009C0EA1"/>
    <w:rsid w:val="009C10B0"/>
    <w:rsid w:val="009D13C6"/>
    <w:rsid w:val="009E2474"/>
    <w:rsid w:val="009E48BB"/>
    <w:rsid w:val="009E4A0A"/>
    <w:rsid w:val="009F7E0C"/>
    <w:rsid w:val="00A05F3E"/>
    <w:rsid w:val="00A1058E"/>
    <w:rsid w:val="00A34F6F"/>
    <w:rsid w:val="00A360AE"/>
    <w:rsid w:val="00A45055"/>
    <w:rsid w:val="00A67D80"/>
    <w:rsid w:val="00A73C4A"/>
    <w:rsid w:val="00A75641"/>
    <w:rsid w:val="00A873BF"/>
    <w:rsid w:val="00AA01B2"/>
    <w:rsid w:val="00AB668A"/>
    <w:rsid w:val="00AD4234"/>
    <w:rsid w:val="00AF1EB2"/>
    <w:rsid w:val="00B0078F"/>
    <w:rsid w:val="00B1055C"/>
    <w:rsid w:val="00B12651"/>
    <w:rsid w:val="00B1273D"/>
    <w:rsid w:val="00B14671"/>
    <w:rsid w:val="00B20266"/>
    <w:rsid w:val="00B377B6"/>
    <w:rsid w:val="00B42A49"/>
    <w:rsid w:val="00B51BED"/>
    <w:rsid w:val="00B558BF"/>
    <w:rsid w:val="00B6479F"/>
    <w:rsid w:val="00B73B3C"/>
    <w:rsid w:val="00BB0A34"/>
    <w:rsid w:val="00BB3E47"/>
    <w:rsid w:val="00BB5D83"/>
    <w:rsid w:val="00BC1821"/>
    <w:rsid w:val="00BC23DB"/>
    <w:rsid w:val="00BC260C"/>
    <w:rsid w:val="00BD67D8"/>
    <w:rsid w:val="00C01130"/>
    <w:rsid w:val="00C2470E"/>
    <w:rsid w:val="00C466DB"/>
    <w:rsid w:val="00C51699"/>
    <w:rsid w:val="00C75A14"/>
    <w:rsid w:val="00CA27E7"/>
    <w:rsid w:val="00CA5859"/>
    <w:rsid w:val="00CA5A39"/>
    <w:rsid w:val="00CB3D66"/>
    <w:rsid w:val="00CC001C"/>
    <w:rsid w:val="00CC4586"/>
    <w:rsid w:val="00CD124F"/>
    <w:rsid w:val="00CE0A45"/>
    <w:rsid w:val="00CE0C34"/>
    <w:rsid w:val="00CE5B59"/>
    <w:rsid w:val="00D007E8"/>
    <w:rsid w:val="00D04858"/>
    <w:rsid w:val="00D14221"/>
    <w:rsid w:val="00D15546"/>
    <w:rsid w:val="00D225F8"/>
    <w:rsid w:val="00D450EC"/>
    <w:rsid w:val="00D504A8"/>
    <w:rsid w:val="00D64F51"/>
    <w:rsid w:val="00D65FD5"/>
    <w:rsid w:val="00D832C2"/>
    <w:rsid w:val="00D90C18"/>
    <w:rsid w:val="00D910DC"/>
    <w:rsid w:val="00DA2A54"/>
    <w:rsid w:val="00DA69A7"/>
    <w:rsid w:val="00DB7F1C"/>
    <w:rsid w:val="00DC05A1"/>
    <w:rsid w:val="00DE0C9C"/>
    <w:rsid w:val="00DE2101"/>
    <w:rsid w:val="00DE6317"/>
    <w:rsid w:val="00DF213F"/>
    <w:rsid w:val="00DF29E9"/>
    <w:rsid w:val="00DF37B9"/>
    <w:rsid w:val="00E10475"/>
    <w:rsid w:val="00E2743B"/>
    <w:rsid w:val="00E32F84"/>
    <w:rsid w:val="00E33D40"/>
    <w:rsid w:val="00E45185"/>
    <w:rsid w:val="00E70788"/>
    <w:rsid w:val="00E813B0"/>
    <w:rsid w:val="00E82C63"/>
    <w:rsid w:val="00E92075"/>
    <w:rsid w:val="00E95F9F"/>
    <w:rsid w:val="00EA415C"/>
    <w:rsid w:val="00EB437F"/>
    <w:rsid w:val="00EC0EEB"/>
    <w:rsid w:val="00EE3F11"/>
    <w:rsid w:val="00EE40BD"/>
    <w:rsid w:val="00EF7297"/>
    <w:rsid w:val="00F02992"/>
    <w:rsid w:val="00F07B00"/>
    <w:rsid w:val="00F15B0F"/>
    <w:rsid w:val="00F166AA"/>
    <w:rsid w:val="00F17AE7"/>
    <w:rsid w:val="00F22F75"/>
    <w:rsid w:val="00F26CD1"/>
    <w:rsid w:val="00F40BBD"/>
    <w:rsid w:val="00F44423"/>
    <w:rsid w:val="00F500E4"/>
    <w:rsid w:val="00F54CD3"/>
    <w:rsid w:val="00F553FF"/>
    <w:rsid w:val="00F55BC0"/>
    <w:rsid w:val="00F86933"/>
    <w:rsid w:val="00F927C9"/>
    <w:rsid w:val="00FA2580"/>
    <w:rsid w:val="00FA6995"/>
    <w:rsid w:val="00FF1F98"/>
    <w:rsid w:val="00FF634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A2C0"/>
  <w15:docId w15:val="{3D0CA17F-BDEE-47D3-BA22-D91C61F5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2BB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rsid w:val="00C2470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470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47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customStyle="1" w:styleId="Header3c">
    <w:name w:val="Header 3 (c)"/>
    <w:basedOn w:val="Heading3"/>
    <w:link w:val="Header3cChar"/>
    <w:qFormat/>
    <w:rsid w:val="005C0A5E"/>
    <w:pPr>
      <w:numPr>
        <w:ilvl w:val="2"/>
        <w:numId w:val="6"/>
      </w:numPr>
      <w:spacing w:before="200" w:after="0"/>
    </w:pPr>
    <w:rPr>
      <w:rFonts w:ascii="Times New Roman" w:hAnsi="Times New Roman" w:cs="Times New Roman"/>
      <w:b/>
      <w:bCs/>
      <w:color w:val="000000" w:themeColor="text1"/>
      <w:sz w:val="20"/>
      <w:szCs w:val="20"/>
      <w:lang w:val="en-DK"/>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13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3C6"/>
    <w:rPr>
      <w:rFonts w:ascii="Segoe UI" w:hAnsi="Segoe UI" w:cs="Segoe UI"/>
      <w:sz w:val="18"/>
      <w:szCs w:val="18"/>
    </w:rPr>
  </w:style>
  <w:style w:type="paragraph" w:styleId="ListParagraph">
    <w:name w:val="List Paragraph"/>
    <w:basedOn w:val="Textc"/>
    <w:uiPriority w:val="34"/>
    <w:rsid w:val="00432BB6"/>
    <w:pPr>
      <w:numPr>
        <w:numId w:val="3"/>
      </w:numPr>
      <w:contextualSpacing/>
    </w:pPr>
    <w:rPr>
      <w:rFonts w:ascii="Times New Roman" w:hAnsi="Times New Roman"/>
      <w:color w:val="000000" w:themeColor="text1"/>
    </w:rPr>
  </w:style>
  <w:style w:type="paragraph" w:styleId="Header">
    <w:name w:val="header"/>
    <w:basedOn w:val="Normal"/>
    <w:link w:val="HeaderChar"/>
    <w:uiPriority w:val="99"/>
    <w:unhideWhenUsed/>
    <w:rsid w:val="00807889"/>
    <w:pPr>
      <w:tabs>
        <w:tab w:val="center" w:pos="4819"/>
        <w:tab w:val="right" w:pos="9638"/>
      </w:tabs>
      <w:spacing w:line="240" w:lineRule="auto"/>
    </w:pPr>
  </w:style>
  <w:style w:type="character" w:customStyle="1" w:styleId="HeaderChar">
    <w:name w:val="Header Char"/>
    <w:basedOn w:val="DefaultParagraphFont"/>
    <w:link w:val="Header"/>
    <w:uiPriority w:val="99"/>
    <w:rsid w:val="00807889"/>
  </w:style>
  <w:style w:type="paragraph" w:styleId="Footer">
    <w:name w:val="footer"/>
    <w:basedOn w:val="Normal"/>
    <w:link w:val="FooterChar"/>
    <w:uiPriority w:val="99"/>
    <w:unhideWhenUsed/>
    <w:rsid w:val="00807889"/>
    <w:pPr>
      <w:tabs>
        <w:tab w:val="center" w:pos="4819"/>
        <w:tab w:val="right" w:pos="9638"/>
      </w:tabs>
      <w:spacing w:line="240" w:lineRule="auto"/>
    </w:pPr>
  </w:style>
  <w:style w:type="character" w:customStyle="1" w:styleId="FooterChar">
    <w:name w:val="Footer Char"/>
    <w:basedOn w:val="DefaultParagraphFont"/>
    <w:link w:val="Footer"/>
    <w:uiPriority w:val="99"/>
    <w:rsid w:val="00807889"/>
  </w:style>
  <w:style w:type="paragraph" w:customStyle="1" w:styleId="Textc">
    <w:name w:val="Text (c)"/>
    <w:basedOn w:val="Normal"/>
    <w:link w:val="TextcChar"/>
    <w:qFormat/>
    <w:rsid w:val="00BD67D8"/>
    <w:pPr>
      <w:spacing w:line="280" w:lineRule="exact"/>
      <w:jc w:val="both"/>
    </w:pPr>
    <w:rPr>
      <w:rFonts w:asciiTheme="majorBidi" w:hAnsiTheme="majorBidi" w:cstheme="majorBidi"/>
      <w:sz w:val="20"/>
      <w:szCs w:val="24"/>
    </w:rPr>
  </w:style>
  <w:style w:type="paragraph" w:styleId="TOCHeading">
    <w:name w:val="TOC Heading"/>
    <w:basedOn w:val="Heading1"/>
    <w:next w:val="Normal"/>
    <w:uiPriority w:val="39"/>
    <w:unhideWhenUsed/>
    <w:rsid w:val="00050C81"/>
    <w:pPr>
      <w:spacing w:before="240" w:after="0" w:line="259" w:lineRule="auto"/>
      <w:outlineLvl w:val="9"/>
    </w:pPr>
    <w:rPr>
      <w:rFonts w:asciiTheme="majorHAnsi" w:eastAsiaTheme="majorEastAsia" w:hAnsiTheme="majorHAnsi" w:cstheme="majorBidi"/>
      <w:color w:val="000000" w:themeColor="text1"/>
      <w:sz w:val="32"/>
      <w:szCs w:val="32"/>
      <w:lang w:val="en-US" w:eastAsia="en-US"/>
    </w:rPr>
  </w:style>
  <w:style w:type="character" w:customStyle="1" w:styleId="TextcChar">
    <w:name w:val="Text (c) Char"/>
    <w:basedOn w:val="DefaultParagraphFont"/>
    <w:link w:val="Textc"/>
    <w:rsid w:val="00BD67D8"/>
    <w:rPr>
      <w:rFonts w:asciiTheme="majorBidi" w:hAnsiTheme="majorBidi" w:cstheme="majorBidi"/>
      <w:sz w:val="20"/>
      <w:szCs w:val="24"/>
    </w:rPr>
  </w:style>
  <w:style w:type="paragraph" w:styleId="TOC2">
    <w:name w:val="toc 2"/>
    <w:basedOn w:val="Textc"/>
    <w:next w:val="Textc"/>
    <w:uiPriority w:val="39"/>
    <w:unhideWhenUsed/>
    <w:rsid w:val="00952B6C"/>
    <w:pPr>
      <w:spacing w:after="100"/>
    </w:pPr>
    <w:rPr>
      <w:rFonts w:ascii="Times New Roman" w:hAnsi="Times New Roman"/>
      <w:color w:val="000000" w:themeColor="text1"/>
    </w:rPr>
  </w:style>
  <w:style w:type="paragraph" w:styleId="TOC1">
    <w:name w:val="toc 1"/>
    <w:aliases w:val="TOC"/>
    <w:basedOn w:val="Textc"/>
    <w:next w:val="Textc"/>
    <w:uiPriority w:val="39"/>
    <w:unhideWhenUsed/>
    <w:rsid w:val="00952B6C"/>
    <w:pPr>
      <w:spacing w:after="100"/>
    </w:pPr>
    <w:rPr>
      <w:rFonts w:ascii="Times New Roman" w:hAnsi="Times New Roman"/>
      <w:color w:val="000000" w:themeColor="text1"/>
    </w:rPr>
  </w:style>
  <w:style w:type="character" w:styleId="Hyperlink">
    <w:name w:val="Hyperlink"/>
    <w:basedOn w:val="DefaultParagraphFont"/>
    <w:uiPriority w:val="99"/>
    <w:unhideWhenUsed/>
    <w:rsid w:val="00646652"/>
    <w:rPr>
      <w:color w:val="0000FF" w:themeColor="hyperlink"/>
      <w:u w:val="single"/>
    </w:rPr>
  </w:style>
  <w:style w:type="numbering" w:customStyle="1" w:styleId="Multilevelbulletpointlistc">
    <w:name w:val="Multilevel bullet point list (c)"/>
    <w:uiPriority w:val="99"/>
    <w:rsid w:val="00801CD1"/>
    <w:pPr>
      <w:numPr>
        <w:numId w:val="4"/>
      </w:numPr>
    </w:pPr>
  </w:style>
  <w:style w:type="character" w:customStyle="1" w:styleId="Header3cChar">
    <w:name w:val="Header 3 (c) Char"/>
    <w:basedOn w:val="DefaultParagraphFont"/>
    <w:link w:val="Header3c"/>
    <w:rsid w:val="005C0A5E"/>
    <w:rPr>
      <w:rFonts w:ascii="Times New Roman" w:hAnsi="Times New Roman" w:cs="Times New Roman"/>
      <w:b/>
      <w:bCs/>
      <w:color w:val="000000" w:themeColor="text1"/>
      <w:sz w:val="20"/>
      <w:szCs w:val="20"/>
      <w:lang w:val="en-DK"/>
    </w:rPr>
  </w:style>
  <w:style w:type="character" w:customStyle="1" w:styleId="Heading2Char">
    <w:name w:val="Heading 2 Char"/>
    <w:basedOn w:val="DefaultParagraphFont"/>
    <w:link w:val="Heading2"/>
    <w:rsid w:val="00646652"/>
    <w:rPr>
      <w:sz w:val="32"/>
      <w:szCs w:val="32"/>
    </w:rPr>
  </w:style>
  <w:style w:type="numbering" w:customStyle="1" w:styleId="Headernumberingc">
    <w:name w:val="Header numbering (c)"/>
    <w:uiPriority w:val="99"/>
    <w:rsid w:val="002C7745"/>
    <w:pPr>
      <w:numPr>
        <w:numId w:val="5"/>
      </w:numPr>
    </w:pPr>
  </w:style>
  <w:style w:type="character" w:styleId="Emphasis">
    <w:name w:val="Emphasis"/>
    <w:basedOn w:val="DefaultParagraphFont"/>
    <w:uiPriority w:val="20"/>
    <w:rsid w:val="00DA2A54"/>
    <w:rPr>
      <w:i/>
      <w:iCs/>
    </w:rPr>
  </w:style>
  <w:style w:type="character" w:styleId="Strong">
    <w:name w:val="Strong"/>
    <w:basedOn w:val="DefaultParagraphFont"/>
    <w:uiPriority w:val="22"/>
    <w:rsid w:val="00DA2A54"/>
    <w:rPr>
      <w:b/>
      <w:bCs/>
    </w:rPr>
  </w:style>
  <w:style w:type="paragraph" w:customStyle="1" w:styleId="msonormal0">
    <w:name w:val="msonormal"/>
    <w:basedOn w:val="Normal"/>
    <w:rsid w:val="00FA2580"/>
    <w:pPr>
      <w:spacing w:before="100" w:beforeAutospacing="1" w:after="100" w:afterAutospacing="1" w:line="240" w:lineRule="auto"/>
    </w:pPr>
    <w:rPr>
      <w:rFonts w:ascii="Times New Roman" w:eastAsiaTheme="minorEastAsia" w:hAnsi="Times New Roman" w:cs="Times New Roman"/>
      <w:sz w:val="24"/>
      <w:szCs w:val="24"/>
      <w:lang w:val="en-DK" w:eastAsia="en-DK"/>
    </w:rPr>
  </w:style>
  <w:style w:type="paragraph" w:styleId="HTMLPreformatted">
    <w:name w:val="HTML Preformatted"/>
    <w:basedOn w:val="Normal"/>
    <w:link w:val="HTMLPreformattedChar"/>
    <w:uiPriority w:val="99"/>
    <w:semiHidden/>
    <w:unhideWhenUsed/>
    <w:rsid w:val="00FA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FA2580"/>
    <w:rPr>
      <w:rFonts w:ascii="Courier New" w:eastAsiaTheme="minorEastAsia" w:hAnsi="Courier New" w:cs="Courier New"/>
      <w:sz w:val="20"/>
      <w:szCs w:val="20"/>
      <w:lang w:val="en-DK" w:eastAsia="en-DK"/>
    </w:rPr>
  </w:style>
  <w:style w:type="paragraph" w:customStyle="1" w:styleId="Codec">
    <w:name w:val="Code (c)"/>
    <w:basedOn w:val="HTMLPreformatted"/>
    <w:link w:val="CodecChar"/>
    <w:qFormat/>
    <w:rsid w:val="00986984"/>
    <w:pPr>
      <w:numPr>
        <w:numId w:val="1"/>
      </w:numPr>
      <w:pBdr>
        <w:top w:val="single" w:sz="6" w:space="2" w:color="888888"/>
        <w:left w:val="single" w:sz="6" w:space="2" w:color="888888"/>
        <w:bottom w:val="single" w:sz="6" w:space="2" w:color="888888"/>
        <w:right w:val="single" w:sz="6" w:space="2" w:color="888888"/>
      </w:pBdr>
      <w:spacing w:before="100" w:beforeAutospacing="1" w:after="100" w:afterAutospacing="1"/>
    </w:pPr>
    <w:rPr>
      <w:rFonts w:ascii="Consolas" w:hAnsi="Consolas"/>
      <w:noProof/>
      <w:color w:val="000000"/>
      <w:sz w:val="14"/>
      <w:szCs w:val="14"/>
    </w:rPr>
  </w:style>
  <w:style w:type="paragraph" w:customStyle="1" w:styleId="Titlec">
    <w:name w:val="Title (c)"/>
    <w:basedOn w:val="Title"/>
    <w:link w:val="TitlecChar"/>
    <w:qFormat/>
    <w:rsid w:val="00E813B0"/>
    <w:pPr>
      <w:jc w:val="center"/>
    </w:pPr>
    <w:rPr>
      <w:rFonts w:asciiTheme="majorBidi" w:hAnsiTheme="majorBidi" w:cstheme="majorBidi"/>
      <w:b/>
      <w:bCs/>
      <w:sz w:val="48"/>
      <w:szCs w:val="48"/>
      <w:lang w:val="en-DK"/>
    </w:rPr>
  </w:style>
  <w:style w:type="character" w:customStyle="1" w:styleId="CodecChar">
    <w:name w:val="Code (c) Char"/>
    <w:basedOn w:val="HTMLPreformattedChar"/>
    <w:link w:val="Codec"/>
    <w:rsid w:val="00986984"/>
    <w:rPr>
      <w:rFonts w:ascii="Consolas" w:eastAsiaTheme="minorEastAsia" w:hAnsi="Consolas" w:cs="Courier New"/>
      <w:noProof/>
      <w:color w:val="000000"/>
      <w:sz w:val="14"/>
      <w:szCs w:val="14"/>
      <w:lang w:val="en-DK" w:eastAsia="en-DK"/>
    </w:rPr>
  </w:style>
  <w:style w:type="paragraph" w:customStyle="1" w:styleId="Non-TOC-Headerc">
    <w:name w:val="Non-TOC-Header (c)"/>
    <w:link w:val="Non-TOC-HeadercChar"/>
    <w:qFormat/>
    <w:rsid w:val="00DF213F"/>
    <w:pPr>
      <w:spacing w:before="400" w:after="120"/>
      <w:ind w:left="454" w:hanging="454"/>
    </w:pPr>
    <w:rPr>
      <w:rFonts w:asciiTheme="majorBidi" w:hAnsiTheme="majorBidi" w:cstheme="majorBidi"/>
      <w:b/>
      <w:bCs/>
      <w:color w:val="000000" w:themeColor="text1"/>
      <w:sz w:val="24"/>
      <w:szCs w:val="40"/>
    </w:rPr>
  </w:style>
  <w:style w:type="character" w:customStyle="1" w:styleId="TitleChar">
    <w:name w:val="Title Char"/>
    <w:basedOn w:val="DefaultParagraphFont"/>
    <w:link w:val="Title"/>
    <w:rsid w:val="00472C89"/>
    <w:rPr>
      <w:sz w:val="52"/>
      <w:szCs w:val="52"/>
    </w:rPr>
  </w:style>
  <w:style w:type="character" w:customStyle="1" w:styleId="TitlecChar">
    <w:name w:val="Title (c) Char"/>
    <w:basedOn w:val="TitleChar"/>
    <w:link w:val="Titlec"/>
    <w:rsid w:val="00E813B0"/>
    <w:rPr>
      <w:rFonts w:asciiTheme="majorBidi" w:hAnsiTheme="majorBidi" w:cstheme="majorBidi"/>
      <w:b/>
      <w:bCs/>
      <w:sz w:val="48"/>
      <w:szCs w:val="48"/>
      <w:lang w:val="en-DK"/>
    </w:rPr>
  </w:style>
  <w:style w:type="paragraph" w:customStyle="1" w:styleId="Authorc">
    <w:name w:val="Author (c)"/>
    <w:basedOn w:val="Textc"/>
    <w:link w:val="AuthorcChar"/>
    <w:qFormat/>
    <w:rsid w:val="0026395D"/>
    <w:pPr>
      <w:jc w:val="center"/>
    </w:pPr>
    <w:rPr>
      <w:iCs/>
      <w:sz w:val="16"/>
      <w:lang w:val="en-DK"/>
    </w:rPr>
  </w:style>
  <w:style w:type="character" w:customStyle="1" w:styleId="Non-TOC-HeadercChar">
    <w:name w:val="Non-TOC-Header (c) Char"/>
    <w:basedOn w:val="DefaultParagraphFont"/>
    <w:link w:val="Non-TOC-Headerc"/>
    <w:rsid w:val="00DF213F"/>
    <w:rPr>
      <w:rFonts w:asciiTheme="majorBidi" w:hAnsiTheme="majorBidi" w:cstheme="majorBidi"/>
      <w:b/>
      <w:bCs/>
      <w:color w:val="000000" w:themeColor="text1"/>
      <w:sz w:val="24"/>
      <w:szCs w:val="40"/>
    </w:rPr>
  </w:style>
  <w:style w:type="paragraph" w:customStyle="1" w:styleId="Subtitlec">
    <w:name w:val="Subtitle (c)"/>
    <w:basedOn w:val="Normal"/>
    <w:link w:val="SubtitlecChar"/>
    <w:qFormat/>
    <w:rsid w:val="00A873BF"/>
    <w:pPr>
      <w:spacing w:after="240"/>
      <w:jc w:val="center"/>
    </w:pPr>
    <w:rPr>
      <w:rFonts w:ascii="Times New Roman" w:hAnsi="Times New Roman" w:cs="Times New Roman"/>
      <w:szCs w:val="20"/>
      <w:lang w:val="en-DK"/>
    </w:rPr>
  </w:style>
  <w:style w:type="character" w:customStyle="1" w:styleId="AuthorcChar">
    <w:name w:val="Author (c) Char"/>
    <w:basedOn w:val="TextcChar"/>
    <w:link w:val="Authorc"/>
    <w:rsid w:val="0026395D"/>
    <w:rPr>
      <w:rFonts w:asciiTheme="majorBidi" w:hAnsiTheme="majorBidi" w:cstheme="majorBidi"/>
      <w:iCs/>
      <w:sz w:val="16"/>
      <w:szCs w:val="24"/>
      <w:lang w:val="en-DK"/>
    </w:rPr>
  </w:style>
  <w:style w:type="paragraph" w:styleId="TOC3">
    <w:name w:val="toc 3"/>
    <w:basedOn w:val="Textc"/>
    <w:next w:val="Textc"/>
    <w:uiPriority w:val="39"/>
    <w:unhideWhenUsed/>
    <w:rsid w:val="00952B6C"/>
    <w:pPr>
      <w:spacing w:after="100"/>
    </w:pPr>
    <w:rPr>
      <w:rFonts w:ascii="Times New Roman" w:eastAsiaTheme="minorEastAsia" w:hAnsi="Times New Roman" w:cs="Times New Roman"/>
      <w:color w:val="000000" w:themeColor="text1"/>
      <w:lang w:val="en-US" w:eastAsia="en-US"/>
    </w:rPr>
  </w:style>
  <w:style w:type="character" w:customStyle="1" w:styleId="SubtitlecChar">
    <w:name w:val="Subtitle (c) Char"/>
    <w:basedOn w:val="DefaultParagraphFont"/>
    <w:link w:val="Subtitlec"/>
    <w:rsid w:val="00A873BF"/>
    <w:rPr>
      <w:rFonts w:ascii="Times New Roman" w:hAnsi="Times New Roman" w:cs="Times New Roman"/>
      <w:szCs w:val="20"/>
      <w:lang w:val="en-DK"/>
    </w:rPr>
  </w:style>
  <w:style w:type="paragraph" w:customStyle="1" w:styleId="Header1c">
    <w:name w:val="Header 1 (c)"/>
    <w:basedOn w:val="Heading1"/>
    <w:link w:val="Header1cChar"/>
    <w:qFormat/>
    <w:rsid w:val="00B20266"/>
    <w:pPr>
      <w:numPr>
        <w:numId w:val="6"/>
      </w:numPr>
    </w:pPr>
    <w:rPr>
      <w:rFonts w:ascii="Times New Roman" w:hAnsi="Times New Roman" w:cs="Times New Roman"/>
      <w:b/>
      <w:bCs/>
      <w:sz w:val="24"/>
      <w:lang w:val="en-DK"/>
    </w:rPr>
  </w:style>
  <w:style w:type="paragraph" w:customStyle="1" w:styleId="Header2c">
    <w:name w:val="Header 2 (c)"/>
    <w:basedOn w:val="Heading2"/>
    <w:link w:val="Header2cChar"/>
    <w:qFormat/>
    <w:rsid w:val="005C0A5E"/>
    <w:pPr>
      <w:numPr>
        <w:ilvl w:val="1"/>
        <w:numId w:val="6"/>
      </w:numPr>
    </w:pPr>
    <w:rPr>
      <w:rFonts w:ascii="Times New Roman" w:hAnsi="Times New Roman" w:cs="Times New Roman"/>
      <w:b/>
      <w:bCs/>
      <w:sz w:val="22"/>
      <w:szCs w:val="24"/>
      <w:lang w:val="en-DK"/>
    </w:rPr>
  </w:style>
  <w:style w:type="character" w:customStyle="1" w:styleId="Heading1Char">
    <w:name w:val="Heading 1 Char"/>
    <w:basedOn w:val="DefaultParagraphFont"/>
    <w:link w:val="Heading1"/>
    <w:uiPriority w:val="9"/>
    <w:rsid w:val="00C2470E"/>
    <w:rPr>
      <w:sz w:val="40"/>
      <w:szCs w:val="40"/>
    </w:rPr>
  </w:style>
  <w:style w:type="character" w:customStyle="1" w:styleId="Header1cChar">
    <w:name w:val="Header 1 (c) Char"/>
    <w:basedOn w:val="Heading1Char"/>
    <w:link w:val="Header1c"/>
    <w:rsid w:val="00B20266"/>
    <w:rPr>
      <w:rFonts w:ascii="Times New Roman" w:hAnsi="Times New Roman" w:cs="Times New Roman"/>
      <w:b/>
      <w:bCs/>
      <w:sz w:val="24"/>
      <w:szCs w:val="40"/>
      <w:lang w:val="en-DK"/>
    </w:rPr>
  </w:style>
  <w:style w:type="character" w:customStyle="1" w:styleId="Heading7Char">
    <w:name w:val="Heading 7 Char"/>
    <w:basedOn w:val="DefaultParagraphFont"/>
    <w:link w:val="Heading7"/>
    <w:uiPriority w:val="9"/>
    <w:semiHidden/>
    <w:rsid w:val="00C2470E"/>
    <w:rPr>
      <w:rFonts w:asciiTheme="majorHAnsi" w:eastAsiaTheme="majorEastAsia" w:hAnsiTheme="majorHAnsi" w:cstheme="majorBidi"/>
      <w:i/>
      <w:iCs/>
      <w:color w:val="243F60" w:themeColor="accent1" w:themeShade="7F"/>
    </w:rPr>
  </w:style>
  <w:style w:type="character" w:customStyle="1" w:styleId="Header2cChar">
    <w:name w:val="Header 2 (c) Char"/>
    <w:basedOn w:val="Heading2Char"/>
    <w:link w:val="Header2c"/>
    <w:rsid w:val="005C0A5E"/>
    <w:rPr>
      <w:rFonts w:ascii="Times New Roman" w:hAnsi="Times New Roman" w:cs="Times New Roman"/>
      <w:b/>
      <w:bCs/>
      <w:sz w:val="32"/>
      <w:szCs w:val="24"/>
      <w:lang w:val="en-DK"/>
    </w:rPr>
  </w:style>
  <w:style w:type="character" w:customStyle="1" w:styleId="Heading8Char">
    <w:name w:val="Heading 8 Char"/>
    <w:basedOn w:val="DefaultParagraphFont"/>
    <w:link w:val="Heading8"/>
    <w:uiPriority w:val="9"/>
    <w:semiHidden/>
    <w:rsid w:val="00C247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470E"/>
    <w:rPr>
      <w:rFonts w:asciiTheme="majorHAnsi" w:eastAsiaTheme="majorEastAsia" w:hAnsiTheme="majorHAnsi" w:cstheme="majorBidi"/>
      <w:i/>
      <w:iCs/>
      <w:color w:val="272727" w:themeColor="text1" w:themeTint="D8"/>
      <w:sz w:val="21"/>
      <w:szCs w:val="21"/>
    </w:rPr>
  </w:style>
  <w:style w:type="paragraph" w:customStyle="1" w:styleId="Emphasisc">
    <w:name w:val="Emphasis (c)"/>
    <w:basedOn w:val="Textc"/>
    <w:link w:val="EmphasiscChar"/>
    <w:qFormat/>
    <w:rsid w:val="002B37AB"/>
    <w:rPr>
      <w:b/>
      <w:bCs/>
    </w:rPr>
  </w:style>
  <w:style w:type="paragraph" w:customStyle="1" w:styleId="Header4c">
    <w:name w:val="Header 4 (c)"/>
    <w:basedOn w:val="Heading4"/>
    <w:link w:val="Header4cChar"/>
    <w:qFormat/>
    <w:rsid w:val="005C0A5E"/>
    <w:pPr>
      <w:numPr>
        <w:ilvl w:val="3"/>
        <w:numId w:val="6"/>
      </w:numPr>
      <w:spacing w:before="120"/>
    </w:pPr>
    <w:rPr>
      <w:rFonts w:ascii="Times New Roman" w:hAnsi="Times New Roman"/>
      <w:b/>
      <w:bCs/>
      <w:color w:val="000000" w:themeColor="text1"/>
      <w:sz w:val="20"/>
      <w:szCs w:val="20"/>
    </w:rPr>
  </w:style>
  <w:style w:type="character" w:customStyle="1" w:styleId="EmphasiscChar">
    <w:name w:val="Emphasis (c) Char"/>
    <w:basedOn w:val="TextcChar"/>
    <w:link w:val="Emphasisc"/>
    <w:rsid w:val="002B37AB"/>
    <w:rPr>
      <w:rFonts w:asciiTheme="majorBidi" w:hAnsiTheme="majorBidi" w:cstheme="majorBidi"/>
      <w:b/>
      <w:bCs/>
      <w:sz w:val="20"/>
      <w:szCs w:val="24"/>
    </w:rPr>
  </w:style>
  <w:style w:type="paragraph" w:customStyle="1" w:styleId="Snippetc">
    <w:name w:val="Snippet (c)"/>
    <w:link w:val="SnippetcChar"/>
    <w:qFormat/>
    <w:rsid w:val="0077462F"/>
    <w:rPr>
      <w:rFonts w:ascii="Consolas" w:hAnsi="Consolas" w:cstheme="majorBidi"/>
      <w:noProof/>
      <w:color w:val="1F497D" w:themeColor="text2"/>
      <w:sz w:val="20"/>
      <w:lang w:val="en-DK"/>
    </w:rPr>
  </w:style>
  <w:style w:type="character" w:customStyle="1" w:styleId="Header4cChar">
    <w:name w:val="Header 4 (c) Char"/>
    <w:basedOn w:val="TextcChar"/>
    <w:link w:val="Header4c"/>
    <w:rsid w:val="005C0A5E"/>
    <w:rPr>
      <w:rFonts w:ascii="Times New Roman" w:hAnsi="Times New Roman" w:cstheme="majorBidi"/>
      <w:b/>
      <w:bCs/>
      <w:color w:val="000000" w:themeColor="text1"/>
      <w:sz w:val="20"/>
      <w:szCs w:val="20"/>
    </w:rPr>
  </w:style>
  <w:style w:type="character" w:customStyle="1" w:styleId="SnippetcChar">
    <w:name w:val="Snippet (c) Char"/>
    <w:basedOn w:val="TextcChar"/>
    <w:link w:val="Snippetc"/>
    <w:rsid w:val="0077462F"/>
    <w:rPr>
      <w:rFonts w:ascii="Consolas" w:hAnsi="Consolas" w:cstheme="majorBidi"/>
      <w:noProof/>
      <w:color w:val="1F497D" w:themeColor="text2"/>
      <w:sz w:val="20"/>
      <w:szCs w:val="24"/>
      <w:lang w:val="en-DK"/>
    </w:rPr>
  </w:style>
  <w:style w:type="paragraph" w:customStyle="1" w:styleId="Numberingc">
    <w:name w:val="Numbering (c)"/>
    <w:basedOn w:val="Textc"/>
    <w:link w:val="NumberingcChar"/>
    <w:rsid w:val="00891AD9"/>
    <w:pPr>
      <w:numPr>
        <w:numId w:val="2"/>
      </w:numPr>
    </w:pPr>
    <w:rPr>
      <w:lang w:val="en-DK"/>
    </w:rPr>
  </w:style>
  <w:style w:type="character" w:customStyle="1" w:styleId="NumberingcChar">
    <w:name w:val="Numbering (c) Char"/>
    <w:basedOn w:val="TextcChar"/>
    <w:link w:val="Numberingc"/>
    <w:rsid w:val="00891AD9"/>
    <w:rPr>
      <w:rFonts w:asciiTheme="majorBidi" w:hAnsiTheme="majorBidi" w:cstheme="majorBidi"/>
      <w:sz w:val="20"/>
      <w:szCs w:val="24"/>
      <w:lang w:val="en-DK"/>
    </w:rPr>
  </w:style>
  <w:style w:type="paragraph" w:styleId="TOC4">
    <w:name w:val="toc 4"/>
    <w:basedOn w:val="Textc"/>
    <w:next w:val="Textc"/>
    <w:autoRedefine/>
    <w:uiPriority w:val="39"/>
    <w:semiHidden/>
    <w:unhideWhenUsed/>
    <w:rsid w:val="00324BBA"/>
    <w:pPr>
      <w:spacing w:after="100"/>
      <w:ind w:left="660"/>
    </w:pPr>
  </w:style>
  <w:style w:type="character" w:styleId="UnresolvedMention">
    <w:name w:val="Unresolved Mention"/>
    <w:basedOn w:val="DefaultParagraphFont"/>
    <w:uiPriority w:val="99"/>
    <w:semiHidden/>
    <w:unhideWhenUsed/>
    <w:rsid w:val="00D15546"/>
    <w:rPr>
      <w:color w:val="605E5C"/>
      <w:shd w:val="clear" w:color="auto" w:fill="E1DFDD"/>
    </w:rPr>
  </w:style>
  <w:style w:type="paragraph" w:styleId="FootnoteText">
    <w:name w:val="footnote text"/>
    <w:basedOn w:val="Normal"/>
    <w:link w:val="FootnoteTextChar"/>
    <w:uiPriority w:val="99"/>
    <w:semiHidden/>
    <w:unhideWhenUsed/>
    <w:rsid w:val="00CB3D66"/>
    <w:pPr>
      <w:spacing w:line="240" w:lineRule="auto"/>
    </w:pPr>
    <w:rPr>
      <w:sz w:val="20"/>
      <w:szCs w:val="20"/>
    </w:rPr>
  </w:style>
  <w:style w:type="character" w:customStyle="1" w:styleId="FootnoteTextChar">
    <w:name w:val="Footnote Text Char"/>
    <w:basedOn w:val="DefaultParagraphFont"/>
    <w:link w:val="FootnoteText"/>
    <w:uiPriority w:val="99"/>
    <w:semiHidden/>
    <w:rsid w:val="00CB3D66"/>
    <w:rPr>
      <w:sz w:val="20"/>
      <w:szCs w:val="20"/>
    </w:rPr>
  </w:style>
  <w:style w:type="character" w:styleId="FootnoteReference">
    <w:name w:val="footnote reference"/>
    <w:basedOn w:val="DefaultParagraphFont"/>
    <w:uiPriority w:val="99"/>
    <w:semiHidden/>
    <w:unhideWhenUsed/>
    <w:rsid w:val="00CB3D66"/>
    <w:rPr>
      <w:vertAlign w:val="superscript"/>
    </w:rPr>
  </w:style>
  <w:style w:type="paragraph" w:customStyle="1" w:styleId="Footnote">
    <w:name w:val="Footnote"/>
    <w:basedOn w:val="FootnoteText"/>
    <w:link w:val="FootnoteChar"/>
    <w:qFormat/>
    <w:rsid w:val="00CB3D66"/>
    <w:rPr>
      <w:sz w:val="12"/>
      <w:szCs w:val="12"/>
    </w:rPr>
  </w:style>
  <w:style w:type="paragraph" w:styleId="EndnoteText">
    <w:name w:val="endnote text"/>
    <w:basedOn w:val="Normal"/>
    <w:link w:val="EndnoteTextChar"/>
    <w:uiPriority w:val="99"/>
    <w:semiHidden/>
    <w:unhideWhenUsed/>
    <w:rsid w:val="0070186F"/>
    <w:pPr>
      <w:spacing w:line="240" w:lineRule="auto"/>
    </w:pPr>
    <w:rPr>
      <w:sz w:val="20"/>
      <w:szCs w:val="20"/>
    </w:rPr>
  </w:style>
  <w:style w:type="character" w:customStyle="1" w:styleId="FootnoteChar">
    <w:name w:val="Footnote Char"/>
    <w:basedOn w:val="FootnoteTextChar"/>
    <w:link w:val="Footnote"/>
    <w:rsid w:val="00CB3D66"/>
    <w:rPr>
      <w:sz w:val="12"/>
      <w:szCs w:val="12"/>
    </w:rPr>
  </w:style>
  <w:style w:type="character" w:customStyle="1" w:styleId="EndnoteTextChar">
    <w:name w:val="Endnote Text Char"/>
    <w:basedOn w:val="DefaultParagraphFont"/>
    <w:link w:val="EndnoteText"/>
    <w:uiPriority w:val="99"/>
    <w:semiHidden/>
    <w:rsid w:val="0070186F"/>
    <w:rPr>
      <w:sz w:val="20"/>
      <w:szCs w:val="20"/>
    </w:rPr>
  </w:style>
  <w:style w:type="character" w:styleId="EndnoteReference">
    <w:name w:val="endnote reference"/>
    <w:basedOn w:val="DefaultParagraphFont"/>
    <w:uiPriority w:val="99"/>
    <w:semiHidden/>
    <w:unhideWhenUsed/>
    <w:rsid w:val="0070186F"/>
    <w:rPr>
      <w:vertAlign w:val="superscript"/>
    </w:rPr>
  </w:style>
  <w:style w:type="paragraph" w:styleId="Bibliography">
    <w:name w:val="Bibliography"/>
    <w:basedOn w:val="Normal"/>
    <w:next w:val="Normal"/>
    <w:uiPriority w:val="37"/>
    <w:unhideWhenUsed/>
    <w:rsid w:val="005C69CC"/>
  </w:style>
  <w:style w:type="paragraph" w:customStyle="1" w:styleId="Bibliographyc">
    <w:name w:val="Bibliography (c)"/>
    <w:basedOn w:val="Textc"/>
    <w:link w:val="BibliographycChar"/>
    <w:qFormat/>
    <w:rsid w:val="000D2923"/>
    <w:pPr>
      <w:numPr>
        <w:numId w:val="13"/>
      </w:numPr>
      <w:jc w:val="left"/>
    </w:pPr>
    <w:rPr>
      <w:noProof/>
    </w:rPr>
  </w:style>
  <w:style w:type="character" w:customStyle="1" w:styleId="BibliographycChar">
    <w:name w:val="Bibliography (c) Char"/>
    <w:basedOn w:val="TextcChar"/>
    <w:link w:val="Bibliographyc"/>
    <w:rsid w:val="000D2923"/>
    <w:rPr>
      <w:rFonts w:asciiTheme="majorBidi" w:hAnsiTheme="majorBidi" w:cstheme="majorBidi"/>
      <w:noProof/>
      <w:sz w:val="20"/>
      <w:szCs w:val="24"/>
    </w:rPr>
  </w:style>
  <w:style w:type="paragraph" w:customStyle="1" w:styleId="NumberedListc">
    <w:name w:val="Numbered List (c)"/>
    <w:basedOn w:val="Textc"/>
    <w:link w:val="NumberedListcChar"/>
    <w:qFormat/>
    <w:rsid w:val="0020736B"/>
    <w:pPr>
      <w:numPr>
        <w:numId w:val="10"/>
      </w:numPr>
    </w:pPr>
  </w:style>
  <w:style w:type="character" w:styleId="PlaceholderText">
    <w:name w:val="Placeholder Text"/>
    <w:basedOn w:val="DefaultParagraphFont"/>
    <w:uiPriority w:val="99"/>
    <w:semiHidden/>
    <w:rsid w:val="007A2C6C"/>
    <w:rPr>
      <w:color w:val="808080"/>
    </w:rPr>
  </w:style>
  <w:style w:type="character" w:customStyle="1" w:styleId="NumberedListcChar">
    <w:name w:val="Numbered List (c) Char"/>
    <w:basedOn w:val="TextcChar"/>
    <w:link w:val="NumberedListc"/>
    <w:rsid w:val="0020736B"/>
    <w:rPr>
      <w:rFonts w:asciiTheme="majorBidi" w:hAnsiTheme="majorBidi" w:cstheme="majorBidi"/>
      <w:sz w:val="20"/>
      <w:szCs w:val="24"/>
    </w:rPr>
  </w:style>
  <w:style w:type="paragraph" w:customStyle="1" w:styleId="Algoritmc">
    <w:name w:val="Algoritm (c)"/>
    <w:basedOn w:val="Textc"/>
    <w:link w:val="AlgoritmcChar"/>
    <w:qFormat/>
    <w:rsid w:val="009F7E0C"/>
    <w:pPr>
      <w:spacing w:line="276" w:lineRule="auto"/>
    </w:pPr>
    <w:rPr>
      <w:rFonts w:ascii="Consolas" w:hAnsi="Consolas"/>
      <w:sz w:val="14"/>
      <w:szCs w:val="14"/>
    </w:rPr>
  </w:style>
  <w:style w:type="character" w:customStyle="1" w:styleId="AlgoritmcChar">
    <w:name w:val="Algoritm (c) Char"/>
    <w:basedOn w:val="TextcChar"/>
    <w:link w:val="Algoritmc"/>
    <w:rsid w:val="009F7E0C"/>
    <w:rPr>
      <w:rFonts w:ascii="Consolas" w:hAnsi="Consolas" w:cstheme="majorBidi"/>
      <w:sz w:val="14"/>
      <w:szCs w:val="14"/>
    </w:rPr>
  </w:style>
  <w:style w:type="paragraph" w:styleId="Caption">
    <w:name w:val="caption"/>
    <w:basedOn w:val="Textc"/>
    <w:next w:val="Normal"/>
    <w:uiPriority w:val="35"/>
    <w:unhideWhenUsed/>
    <w:qFormat/>
    <w:rsid w:val="003563E0"/>
    <w:pPr>
      <w:jc w:val="center"/>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107">
      <w:bodyDiv w:val="1"/>
      <w:marLeft w:val="0"/>
      <w:marRight w:val="0"/>
      <w:marTop w:val="0"/>
      <w:marBottom w:val="0"/>
      <w:divBdr>
        <w:top w:val="none" w:sz="0" w:space="0" w:color="auto"/>
        <w:left w:val="none" w:sz="0" w:space="0" w:color="auto"/>
        <w:bottom w:val="none" w:sz="0" w:space="0" w:color="auto"/>
        <w:right w:val="none" w:sz="0" w:space="0" w:color="auto"/>
      </w:divBdr>
    </w:div>
    <w:div w:id="203179689">
      <w:bodyDiv w:val="1"/>
      <w:marLeft w:val="0"/>
      <w:marRight w:val="0"/>
      <w:marTop w:val="0"/>
      <w:marBottom w:val="0"/>
      <w:divBdr>
        <w:top w:val="none" w:sz="0" w:space="0" w:color="auto"/>
        <w:left w:val="none" w:sz="0" w:space="0" w:color="auto"/>
        <w:bottom w:val="none" w:sz="0" w:space="0" w:color="auto"/>
        <w:right w:val="none" w:sz="0" w:space="0" w:color="auto"/>
      </w:divBdr>
    </w:div>
    <w:div w:id="264846273">
      <w:bodyDiv w:val="1"/>
      <w:marLeft w:val="0"/>
      <w:marRight w:val="0"/>
      <w:marTop w:val="0"/>
      <w:marBottom w:val="0"/>
      <w:divBdr>
        <w:top w:val="none" w:sz="0" w:space="0" w:color="auto"/>
        <w:left w:val="none" w:sz="0" w:space="0" w:color="auto"/>
        <w:bottom w:val="none" w:sz="0" w:space="0" w:color="auto"/>
        <w:right w:val="none" w:sz="0" w:space="0" w:color="auto"/>
      </w:divBdr>
    </w:div>
    <w:div w:id="463162432">
      <w:bodyDiv w:val="1"/>
      <w:marLeft w:val="0"/>
      <w:marRight w:val="0"/>
      <w:marTop w:val="0"/>
      <w:marBottom w:val="0"/>
      <w:divBdr>
        <w:top w:val="none" w:sz="0" w:space="0" w:color="auto"/>
        <w:left w:val="none" w:sz="0" w:space="0" w:color="auto"/>
        <w:bottom w:val="none" w:sz="0" w:space="0" w:color="auto"/>
        <w:right w:val="none" w:sz="0" w:space="0" w:color="auto"/>
      </w:divBdr>
      <w:divsChild>
        <w:div w:id="1864786077">
          <w:marLeft w:val="0"/>
          <w:marRight w:val="0"/>
          <w:marTop w:val="0"/>
          <w:marBottom w:val="0"/>
          <w:divBdr>
            <w:top w:val="none" w:sz="0" w:space="0" w:color="auto"/>
            <w:left w:val="none" w:sz="0" w:space="0" w:color="auto"/>
            <w:bottom w:val="none" w:sz="0" w:space="0" w:color="auto"/>
            <w:right w:val="none" w:sz="0" w:space="0" w:color="auto"/>
          </w:divBdr>
          <w:divsChild>
            <w:div w:id="1381322504">
              <w:marLeft w:val="0"/>
              <w:marRight w:val="0"/>
              <w:marTop w:val="0"/>
              <w:marBottom w:val="0"/>
              <w:divBdr>
                <w:top w:val="none" w:sz="0" w:space="0" w:color="auto"/>
                <w:left w:val="none" w:sz="0" w:space="0" w:color="auto"/>
                <w:bottom w:val="none" w:sz="0" w:space="0" w:color="auto"/>
                <w:right w:val="none" w:sz="0" w:space="0" w:color="auto"/>
              </w:divBdr>
            </w:div>
            <w:div w:id="157313521">
              <w:marLeft w:val="0"/>
              <w:marRight w:val="0"/>
              <w:marTop w:val="0"/>
              <w:marBottom w:val="0"/>
              <w:divBdr>
                <w:top w:val="none" w:sz="0" w:space="0" w:color="auto"/>
                <w:left w:val="none" w:sz="0" w:space="0" w:color="auto"/>
                <w:bottom w:val="none" w:sz="0" w:space="0" w:color="auto"/>
                <w:right w:val="none" w:sz="0" w:space="0" w:color="auto"/>
              </w:divBdr>
            </w:div>
            <w:div w:id="1948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5347">
      <w:bodyDiv w:val="1"/>
      <w:marLeft w:val="0"/>
      <w:marRight w:val="0"/>
      <w:marTop w:val="0"/>
      <w:marBottom w:val="0"/>
      <w:divBdr>
        <w:top w:val="none" w:sz="0" w:space="0" w:color="auto"/>
        <w:left w:val="none" w:sz="0" w:space="0" w:color="auto"/>
        <w:bottom w:val="none" w:sz="0" w:space="0" w:color="auto"/>
        <w:right w:val="none" w:sz="0" w:space="0" w:color="auto"/>
      </w:divBdr>
    </w:div>
    <w:div w:id="507643515">
      <w:bodyDiv w:val="1"/>
      <w:marLeft w:val="0"/>
      <w:marRight w:val="0"/>
      <w:marTop w:val="0"/>
      <w:marBottom w:val="0"/>
      <w:divBdr>
        <w:top w:val="none" w:sz="0" w:space="0" w:color="auto"/>
        <w:left w:val="none" w:sz="0" w:space="0" w:color="auto"/>
        <w:bottom w:val="none" w:sz="0" w:space="0" w:color="auto"/>
        <w:right w:val="none" w:sz="0" w:space="0" w:color="auto"/>
      </w:divBdr>
      <w:divsChild>
        <w:div w:id="1503735935">
          <w:marLeft w:val="0"/>
          <w:marRight w:val="0"/>
          <w:marTop w:val="0"/>
          <w:marBottom w:val="0"/>
          <w:divBdr>
            <w:top w:val="none" w:sz="0" w:space="0" w:color="auto"/>
            <w:left w:val="none" w:sz="0" w:space="0" w:color="auto"/>
            <w:bottom w:val="none" w:sz="0" w:space="0" w:color="auto"/>
            <w:right w:val="none" w:sz="0" w:space="0" w:color="auto"/>
          </w:divBdr>
          <w:divsChild>
            <w:div w:id="20706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347">
      <w:bodyDiv w:val="1"/>
      <w:marLeft w:val="0"/>
      <w:marRight w:val="0"/>
      <w:marTop w:val="0"/>
      <w:marBottom w:val="0"/>
      <w:divBdr>
        <w:top w:val="none" w:sz="0" w:space="0" w:color="auto"/>
        <w:left w:val="none" w:sz="0" w:space="0" w:color="auto"/>
        <w:bottom w:val="none" w:sz="0" w:space="0" w:color="auto"/>
        <w:right w:val="none" w:sz="0" w:space="0" w:color="auto"/>
      </w:divBdr>
      <w:divsChild>
        <w:div w:id="974144714">
          <w:marLeft w:val="0"/>
          <w:marRight w:val="0"/>
          <w:marTop w:val="0"/>
          <w:marBottom w:val="0"/>
          <w:divBdr>
            <w:top w:val="none" w:sz="0" w:space="0" w:color="auto"/>
            <w:left w:val="none" w:sz="0" w:space="0" w:color="auto"/>
            <w:bottom w:val="none" w:sz="0" w:space="0" w:color="auto"/>
            <w:right w:val="none" w:sz="0" w:space="0" w:color="auto"/>
          </w:divBdr>
          <w:divsChild>
            <w:div w:id="1052731078">
              <w:marLeft w:val="0"/>
              <w:marRight w:val="0"/>
              <w:marTop w:val="0"/>
              <w:marBottom w:val="0"/>
              <w:divBdr>
                <w:top w:val="none" w:sz="0" w:space="0" w:color="auto"/>
                <w:left w:val="none" w:sz="0" w:space="0" w:color="auto"/>
                <w:bottom w:val="none" w:sz="0" w:space="0" w:color="auto"/>
                <w:right w:val="none" w:sz="0" w:space="0" w:color="auto"/>
              </w:divBdr>
            </w:div>
            <w:div w:id="1407410958">
              <w:marLeft w:val="0"/>
              <w:marRight w:val="0"/>
              <w:marTop w:val="0"/>
              <w:marBottom w:val="0"/>
              <w:divBdr>
                <w:top w:val="none" w:sz="0" w:space="0" w:color="auto"/>
                <w:left w:val="none" w:sz="0" w:space="0" w:color="auto"/>
                <w:bottom w:val="none" w:sz="0" w:space="0" w:color="auto"/>
                <w:right w:val="none" w:sz="0" w:space="0" w:color="auto"/>
              </w:divBdr>
            </w:div>
            <w:div w:id="873347162">
              <w:marLeft w:val="0"/>
              <w:marRight w:val="0"/>
              <w:marTop w:val="0"/>
              <w:marBottom w:val="0"/>
              <w:divBdr>
                <w:top w:val="none" w:sz="0" w:space="0" w:color="auto"/>
                <w:left w:val="none" w:sz="0" w:space="0" w:color="auto"/>
                <w:bottom w:val="none" w:sz="0" w:space="0" w:color="auto"/>
                <w:right w:val="none" w:sz="0" w:space="0" w:color="auto"/>
              </w:divBdr>
            </w:div>
            <w:div w:id="1933395548">
              <w:marLeft w:val="0"/>
              <w:marRight w:val="0"/>
              <w:marTop w:val="0"/>
              <w:marBottom w:val="0"/>
              <w:divBdr>
                <w:top w:val="none" w:sz="0" w:space="0" w:color="auto"/>
                <w:left w:val="none" w:sz="0" w:space="0" w:color="auto"/>
                <w:bottom w:val="none" w:sz="0" w:space="0" w:color="auto"/>
                <w:right w:val="none" w:sz="0" w:space="0" w:color="auto"/>
              </w:divBdr>
            </w:div>
            <w:div w:id="1262641220">
              <w:marLeft w:val="0"/>
              <w:marRight w:val="0"/>
              <w:marTop w:val="0"/>
              <w:marBottom w:val="0"/>
              <w:divBdr>
                <w:top w:val="none" w:sz="0" w:space="0" w:color="auto"/>
                <w:left w:val="none" w:sz="0" w:space="0" w:color="auto"/>
                <w:bottom w:val="none" w:sz="0" w:space="0" w:color="auto"/>
                <w:right w:val="none" w:sz="0" w:space="0" w:color="auto"/>
              </w:divBdr>
            </w:div>
            <w:div w:id="1207528200">
              <w:marLeft w:val="0"/>
              <w:marRight w:val="0"/>
              <w:marTop w:val="0"/>
              <w:marBottom w:val="0"/>
              <w:divBdr>
                <w:top w:val="none" w:sz="0" w:space="0" w:color="auto"/>
                <w:left w:val="none" w:sz="0" w:space="0" w:color="auto"/>
                <w:bottom w:val="none" w:sz="0" w:space="0" w:color="auto"/>
                <w:right w:val="none" w:sz="0" w:space="0" w:color="auto"/>
              </w:divBdr>
            </w:div>
            <w:div w:id="856964428">
              <w:marLeft w:val="0"/>
              <w:marRight w:val="0"/>
              <w:marTop w:val="0"/>
              <w:marBottom w:val="0"/>
              <w:divBdr>
                <w:top w:val="none" w:sz="0" w:space="0" w:color="auto"/>
                <w:left w:val="none" w:sz="0" w:space="0" w:color="auto"/>
                <w:bottom w:val="none" w:sz="0" w:space="0" w:color="auto"/>
                <w:right w:val="none" w:sz="0" w:space="0" w:color="auto"/>
              </w:divBdr>
            </w:div>
            <w:div w:id="645821808">
              <w:marLeft w:val="0"/>
              <w:marRight w:val="0"/>
              <w:marTop w:val="0"/>
              <w:marBottom w:val="0"/>
              <w:divBdr>
                <w:top w:val="none" w:sz="0" w:space="0" w:color="auto"/>
                <w:left w:val="none" w:sz="0" w:space="0" w:color="auto"/>
                <w:bottom w:val="none" w:sz="0" w:space="0" w:color="auto"/>
                <w:right w:val="none" w:sz="0" w:space="0" w:color="auto"/>
              </w:divBdr>
            </w:div>
            <w:div w:id="1782258224">
              <w:marLeft w:val="0"/>
              <w:marRight w:val="0"/>
              <w:marTop w:val="0"/>
              <w:marBottom w:val="0"/>
              <w:divBdr>
                <w:top w:val="none" w:sz="0" w:space="0" w:color="auto"/>
                <w:left w:val="none" w:sz="0" w:space="0" w:color="auto"/>
                <w:bottom w:val="none" w:sz="0" w:space="0" w:color="auto"/>
                <w:right w:val="none" w:sz="0" w:space="0" w:color="auto"/>
              </w:divBdr>
            </w:div>
            <w:div w:id="593244076">
              <w:marLeft w:val="0"/>
              <w:marRight w:val="0"/>
              <w:marTop w:val="0"/>
              <w:marBottom w:val="0"/>
              <w:divBdr>
                <w:top w:val="none" w:sz="0" w:space="0" w:color="auto"/>
                <w:left w:val="none" w:sz="0" w:space="0" w:color="auto"/>
                <w:bottom w:val="none" w:sz="0" w:space="0" w:color="auto"/>
                <w:right w:val="none" w:sz="0" w:space="0" w:color="auto"/>
              </w:divBdr>
            </w:div>
            <w:div w:id="43529117">
              <w:marLeft w:val="0"/>
              <w:marRight w:val="0"/>
              <w:marTop w:val="0"/>
              <w:marBottom w:val="0"/>
              <w:divBdr>
                <w:top w:val="none" w:sz="0" w:space="0" w:color="auto"/>
                <w:left w:val="none" w:sz="0" w:space="0" w:color="auto"/>
                <w:bottom w:val="none" w:sz="0" w:space="0" w:color="auto"/>
                <w:right w:val="none" w:sz="0" w:space="0" w:color="auto"/>
              </w:divBdr>
            </w:div>
            <w:div w:id="741097313">
              <w:marLeft w:val="0"/>
              <w:marRight w:val="0"/>
              <w:marTop w:val="0"/>
              <w:marBottom w:val="0"/>
              <w:divBdr>
                <w:top w:val="none" w:sz="0" w:space="0" w:color="auto"/>
                <w:left w:val="none" w:sz="0" w:space="0" w:color="auto"/>
                <w:bottom w:val="none" w:sz="0" w:space="0" w:color="auto"/>
                <w:right w:val="none" w:sz="0" w:space="0" w:color="auto"/>
              </w:divBdr>
            </w:div>
            <w:div w:id="1984044503">
              <w:marLeft w:val="0"/>
              <w:marRight w:val="0"/>
              <w:marTop w:val="0"/>
              <w:marBottom w:val="0"/>
              <w:divBdr>
                <w:top w:val="none" w:sz="0" w:space="0" w:color="auto"/>
                <w:left w:val="none" w:sz="0" w:space="0" w:color="auto"/>
                <w:bottom w:val="none" w:sz="0" w:space="0" w:color="auto"/>
                <w:right w:val="none" w:sz="0" w:space="0" w:color="auto"/>
              </w:divBdr>
            </w:div>
            <w:div w:id="1569537364">
              <w:marLeft w:val="0"/>
              <w:marRight w:val="0"/>
              <w:marTop w:val="0"/>
              <w:marBottom w:val="0"/>
              <w:divBdr>
                <w:top w:val="none" w:sz="0" w:space="0" w:color="auto"/>
                <w:left w:val="none" w:sz="0" w:space="0" w:color="auto"/>
                <w:bottom w:val="none" w:sz="0" w:space="0" w:color="auto"/>
                <w:right w:val="none" w:sz="0" w:space="0" w:color="auto"/>
              </w:divBdr>
            </w:div>
            <w:div w:id="1783644248">
              <w:marLeft w:val="0"/>
              <w:marRight w:val="0"/>
              <w:marTop w:val="0"/>
              <w:marBottom w:val="0"/>
              <w:divBdr>
                <w:top w:val="none" w:sz="0" w:space="0" w:color="auto"/>
                <w:left w:val="none" w:sz="0" w:space="0" w:color="auto"/>
                <w:bottom w:val="none" w:sz="0" w:space="0" w:color="auto"/>
                <w:right w:val="none" w:sz="0" w:space="0" w:color="auto"/>
              </w:divBdr>
            </w:div>
            <w:div w:id="2110737662">
              <w:marLeft w:val="0"/>
              <w:marRight w:val="0"/>
              <w:marTop w:val="0"/>
              <w:marBottom w:val="0"/>
              <w:divBdr>
                <w:top w:val="none" w:sz="0" w:space="0" w:color="auto"/>
                <w:left w:val="none" w:sz="0" w:space="0" w:color="auto"/>
                <w:bottom w:val="none" w:sz="0" w:space="0" w:color="auto"/>
                <w:right w:val="none" w:sz="0" w:space="0" w:color="auto"/>
              </w:divBdr>
            </w:div>
            <w:div w:id="1120150410">
              <w:marLeft w:val="0"/>
              <w:marRight w:val="0"/>
              <w:marTop w:val="0"/>
              <w:marBottom w:val="0"/>
              <w:divBdr>
                <w:top w:val="none" w:sz="0" w:space="0" w:color="auto"/>
                <w:left w:val="none" w:sz="0" w:space="0" w:color="auto"/>
                <w:bottom w:val="none" w:sz="0" w:space="0" w:color="auto"/>
                <w:right w:val="none" w:sz="0" w:space="0" w:color="auto"/>
              </w:divBdr>
            </w:div>
            <w:div w:id="145972490">
              <w:marLeft w:val="0"/>
              <w:marRight w:val="0"/>
              <w:marTop w:val="0"/>
              <w:marBottom w:val="0"/>
              <w:divBdr>
                <w:top w:val="none" w:sz="0" w:space="0" w:color="auto"/>
                <w:left w:val="none" w:sz="0" w:space="0" w:color="auto"/>
                <w:bottom w:val="none" w:sz="0" w:space="0" w:color="auto"/>
                <w:right w:val="none" w:sz="0" w:space="0" w:color="auto"/>
              </w:divBdr>
            </w:div>
            <w:div w:id="1595087929">
              <w:marLeft w:val="0"/>
              <w:marRight w:val="0"/>
              <w:marTop w:val="0"/>
              <w:marBottom w:val="0"/>
              <w:divBdr>
                <w:top w:val="none" w:sz="0" w:space="0" w:color="auto"/>
                <w:left w:val="none" w:sz="0" w:space="0" w:color="auto"/>
                <w:bottom w:val="none" w:sz="0" w:space="0" w:color="auto"/>
                <w:right w:val="none" w:sz="0" w:space="0" w:color="auto"/>
              </w:divBdr>
            </w:div>
            <w:div w:id="1120998548">
              <w:marLeft w:val="0"/>
              <w:marRight w:val="0"/>
              <w:marTop w:val="0"/>
              <w:marBottom w:val="0"/>
              <w:divBdr>
                <w:top w:val="none" w:sz="0" w:space="0" w:color="auto"/>
                <w:left w:val="none" w:sz="0" w:space="0" w:color="auto"/>
                <w:bottom w:val="none" w:sz="0" w:space="0" w:color="auto"/>
                <w:right w:val="none" w:sz="0" w:space="0" w:color="auto"/>
              </w:divBdr>
            </w:div>
            <w:div w:id="1875532475">
              <w:marLeft w:val="0"/>
              <w:marRight w:val="0"/>
              <w:marTop w:val="0"/>
              <w:marBottom w:val="0"/>
              <w:divBdr>
                <w:top w:val="none" w:sz="0" w:space="0" w:color="auto"/>
                <w:left w:val="none" w:sz="0" w:space="0" w:color="auto"/>
                <w:bottom w:val="none" w:sz="0" w:space="0" w:color="auto"/>
                <w:right w:val="none" w:sz="0" w:space="0" w:color="auto"/>
              </w:divBdr>
            </w:div>
            <w:div w:id="1531257301">
              <w:marLeft w:val="0"/>
              <w:marRight w:val="0"/>
              <w:marTop w:val="0"/>
              <w:marBottom w:val="0"/>
              <w:divBdr>
                <w:top w:val="none" w:sz="0" w:space="0" w:color="auto"/>
                <w:left w:val="none" w:sz="0" w:space="0" w:color="auto"/>
                <w:bottom w:val="none" w:sz="0" w:space="0" w:color="auto"/>
                <w:right w:val="none" w:sz="0" w:space="0" w:color="auto"/>
              </w:divBdr>
            </w:div>
            <w:div w:id="1757704527">
              <w:marLeft w:val="0"/>
              <w:marRight w:val="0"/>
              <w:marTop w:val="0"/>
              <w:marBottom w:val="0"/>
              <w:divBdr>
                <w:top w:val="none" w:sz="0" w:space="0" w:color="auto"/>
                <w:left w:val="none" w:sz="0" w:space="0" w:color="auto"/>
                <w:bottom w:val="none" w:sz="0" w:space="0" w:color="auto"/>
                <w:right w:val="none" w:sz="0" w:space="0" w:color="auto"/>
              </w:divBdr>
            </w:div>
            <w:div w:id="2055545316">
              <w:marLeft w:val="0"/>
              <w:marRight w:val="0"/>
              <w:marTop w:val="0"/>
              <w:marBottom w:val="0"/>
              <w:divBdr>
                <w:top w:val="none" w:sz="0" w:space="0" w:color="auto"/>
                <w:left w:val="none" w:sz="0" w:space="0" w:color="auto"/>
                <w:bottom w:val="none" w:sz="0" w:space="0" w:color="auto"/>
                <w:right w:val="none" w:sz="0" w:space="0" w:color="auto"/>
              </w:divBdr>
            </w:div>
            <w:div w:id="1246304790">
              <w:marLeft w:val="0"/>
              <w:marRight w:val="0"/>
              <w:marTop w:val="0"/>
              <w:marBottom w:val="0"/>
              <w:divBdr>
                <w:top w:val="none" w:sz="0" w:space="0" w:color="auto"/>
                <w:left w:val="none" w:sz="0" w:space="0" w:color="auto"/>
                <w:bottom w:val="none" w:sz="0" w:space="0" w:color="auto"/>
                <w:right w:val="none" w:sz="0" w:space="0" w:color="auto"/>
              </w:divBdr>
            </w:div>
            <w:div w:id="1251233562">
              <w:marLeft w:val="0"/>
              <w:marRight w:val="0"/>
              <w:marTop w:val="0"/>
              <w:marBottom w:val="0"/>
              <w:divBdr>
                <w:top w:val="none" w:sz="0" w:space="0" w:color="auto"/>
                <w:left w:val="none" w:sz="0" w:space="0" w:color="auto"/>
                <w:bottom w:val="none" w:sz="0" w:space="0" w:color="auto"/>
                <w:right w:val="none" w:sz="0" w:space="0" w:color="auto"/>
              </w:divBdr>
            </w:div>
            <w:div w:id="1244291856">
              <w:marLeft w:val="0"/>
              <w:marRight w:val="0"/>
              <w:marTop w:val="0"/>
              <w:marBottom w:val="0"/>
              <w:divBdr>
                <w:top w:val="none" w:sz="0" w:space="0" w:color="auto"/>
                <w:left w:val="none" w:sz="0" w:space="0" w:color="auto"/>
                <w:bottom w:val="none" w:sz="0" w:space="0" w:color="auto"/>
                <w:right w:val="none" w:sz="0" w:space="0" w:color="auto"/>
              </w:divBdr>
            </w:div>
            <w:div w:id="158497149">
              <w:marLeft w:val="0"/>
              <w:marRight w:val="0"/>
              <w:marTop w:val="0"/>
              <w:marBottom w:val="0"/>
              <w:divBdr>
                <w:top w:val="none" w:sz="0" w:space="0" w:color="auto"/>
                <w:left w:val="none" w:sz="0" w:space="0" w:color="auto"/>
                <w:bottom w:val="none" w:sz="0" w:space="0" w:color="auto"/>
                <w:right w:val="none" w:sz="0" w:space="0" w:color="auto"/>
              </w:divBdr>
            </w:div>
            <w:div w:id="1572888348">
              <w:marLeft w:val="0"/>
              <w:marRight w:val="0"/>
              <w:marTop w:val="0"/>
              <w:marBottom w:val="0"/>
              <w:divBdr>
                <w:top w:val="none" w:sz="0" w:space="0" w:color="auto"/>
                <w:left w:val="none" w:sz="0" w:space="0" w:color="auto"/>
                <w:bottom w:val="none" w:sz="0" w:space="0" w:color="auto"/>
                <w:right w:val="none" w:sz="0" w:space="0" w:color="auto"/>
              </w:divBdr>
            </w:div>
            <w:div w:id="1735003013">
              <w:marLeft w:val="0"/>
              <w:marRight w:val="0"/>
              <w:marTop w:val="0"/>
              <w:marBottom w:val="0"/>
              <w:divBdr>
                <w:top w:val="none" w:sz="0" w:space="0" w:color="auto"/>
                <w:left w:val="none" w:sz="0" w:space="0" w:color="auto"/>
                <w:bottom w:val="none" w:sz="0" w:space="0" w:color="auto"/>
                <w:right w:val="none" w:sz="0" w:space="0" w:color="auto"/>
              </w:divBdr>
            </w:div>
            <w:div w:id="1921450194">
              <w:marLeft w:val="0"/>
              <w:marRight w:val="0"/>
              <w:marTop w:val="0"/>
              <w:marBottom w:val="0"/>
              <w:divBdr>
                <w:top w:val="none" w:sz="0" w:space="0" w:color="auto"/>
                <w:left w:val="none" w:sz="0" w:space="0" w:color="auto"/>
                <w:bottom w:val="none" w:sz="0" w:space="0" w:color="auto"/>
                <w:right w:val="none" w:sz="0" w:space="0" w:color="auto"/>
              </w:divBdr>
            </w:div>
            <w:div w:id="1902783736">
              <w:marLeft w:val="0"/>
              <w:marRight w:val="0"/>
              <w:marTop w:val="0"/>
              <w:marBottom w:val="0"/>
              <w:divBdr>
                <w:top w:val="none" w:sz="0" w:space="0" w:color="auto"/>
                <w:left w:val="none" w:sz="0" w:space="0" w:color="auto"/>
                <w:bottom w:val="none" w:sz="0" w:space="0" w:color="auto"/>
                <w:right w:val="none" w:sz="0" w:space="0" w:color="auto"/>
              </w:divBdr>
            </w:div>
            <w:div w:id="1307859693">
              <w:marLeft w:val="0"/>
              <w:marRight w:val="0"/>
              <w:marTop w:val="0"/>
              <w:marBottom w:val="0"/>
              <w:divBdr>
                <w:top w:val="none" w:sz="0" w:space="0" w:color="auto"/>
                <w:left w:val="none" w:sz="0" w:space="0" w:color="auto"/>
                <w:bottom w:val="none" w:sz="0" w:space="0" w:color="auto"/>
                <w:right w:val="none" w:sz="0" w:space="0" w:color="auto"/>
              </w:divBdr>
            </w:div>
            <w:div w:id="1447769216">
              <w:marLeft w:val="0"/>
              <w:marRight w:val="0"/>
              <w:marTop w:val="0"/>
              <w:marBottom w:val="0"/>
              <w:divBdr>
                <w:top w:val="none" w:sz="0" w:space="0" w:color="auto"/>
                <w:left w:val="none" w:sz="0" w:space="0" w:color="auto"/>
                <w:bottom w:val="none" w:sz="0" w:space="0" w:color="auto"/>
                <w:right w:val="none" w:sz="0" w:space="0" w:color="auto"/>
              </w:divBdr>
            </w:div>
            <w:div w:id="1001087502">
              <w:marLeft w:val="0"/>
              <w:marRight w:val="0"/>
              <w:marTop w:val="0"/>
              <w:marBottom w:val="0"/>
              <w:divBdr>
                <w:top w:val="none" w:sz="0" w:space="0" w:color="auto"/>
                <w:left w:val="none" w:sz="0" w:space="0" w:color="auto"/>
                <w:bottom w:val="none" w:sz="0" w:space="0" w:color="auto"/>
                <w:right w:val="none" w:sz="0" w:space="0" w:color="auto"/>
              </w:divBdr>
            </w:div>
            <w:div w:id="1537086109">
              <w:marLeft w:val="0"/>
              <w:marRight w:val="0"/>
              <w:marTop w:val="0"/>
              <w:marBottom w:val="0"/>
              <w:divBdr>
                <w:top w:val="none" w:sz="0" w:space="0" w:color="auto"/>
                <w:left w:val="none" w:sz="0" w:space="0" w:color="auto"/>
                <w:bottom w:val="none" w:sz="0" w:space="0" w:color="auto"/>
                <w:right w:val="none" w:sz="0" w:space="0" w:color="auto"/>
              </w:divBdr>
            </w:div>
            <w:div w:id="283536787">
              <w:marLeft w:val="0"/>
              <w:marRight w:val="0"/>
              <w:marTop w:val="0"/>
              <w:marBottom w:val="0"/>
              <w:divBdr>
                <w:top w:val="none" w:sz="0" w:space="0" w:color="auto"/>
                <w:left w:val="none" w:sz="0" w:space="0" w:color="auto"/>
                <w:bottom w:val="none" w:sz="0" w:space="0" w:color="auto"/>
                <w:right w:val="none" w:sz="0" w:space="0" w:color="auto"/>
              </w:divBdr>
            </w:div>
            <w:div w:id="1349257293">
              <w:marLeft w:val="0"/>
              <w:marRight w:val="0"/>
              <w:marTop w:val="0"/>
              <w:marBottom w:val="0"/>
              <w:divBdr>
                <w:top w:val="none" w:sz="0" w:space="0" w:color="auto"/>
                <w:left w:val="none" w:sz="0" w:space="0" w:color="auto"/>
                <w:bottom w:val="none" w:sz="0" w:space="0" w:color="auto"/>
                <w:right w:val="none" w:sz="0" w:space="0" w:color="auto"/>
              </w:divBdr>
            </w:div>
            <w:div w:id="2140686361">
              <w:marLeft w:val="0"/>
              <w:marRight w:val="0"/>
              <w:marTop w:val="0"/>
              <w:marBottom w:val="0"/>
              <w:divBdr>
                <w:top w:val="none" w:sz="0" w:space="0" w:color="auto"/>
                <w:left w:val="none" w:sz="0" w:space="0" w:color="auto"/>
                <w:bottom w:val="none" w:sz="0" w:space="0" w:color="auto"/>
                <w:right w:val="none" w:sz="0" w:space="0" w:color="auto"/>
              </w:divBdr>
            </w:div>
            <w:div w:id="5601576">
              <w:marLeft w:val="0"/>
              <w:marRight w:val="0"/>
              <w:marTop w:val="0"/>
              <w:marBottom w:val="0"/>
              <w:divBdr>
                <w:top w:val="none" w:sz="0" w:space="0" w:color="auto"/>
                <w:left w:val="none" w:sz="0" w:space="0" w:color="auto"/>
                <w:bottom w:val="none" w:sz="0" w:space="0" w:color="auto"/>
                <w:right w:val="none" w:sz="0" w:space="0" w:color="auto"/>
              </w:divBdr>
            </w:div>
            <w:div w:id="760638446">
              <w:marLeft w:val="0"/>
              <w:marRight w:val="0"/>
              <w:marTop w:val="0"/>
              <w:marBottom w:val="0"/>
              <w:divBdr>
                <w:top w:val="none" w:sz="0" w:space="0" w:color="auto"/>
                <w:left w:val="none" w:sz="0" w:space="0" w:color="auto"/>
                <w:bottom w:val="none" w:sz="0" w:space="0" w:color="auto"/>
                <w:right w:val="none" w:sz="0" w:space="0" w:color="auto"/>
              </w:divBdr>
            </w:div>
            <w:div w:id="1082144370">
              <w:marLeft w:val="0"/>
              <w:marRight w:val="0"/>
              <w:marTop w:val="0"/>
              <w:marBottom w:val="0"/>
              <w:divBdr>
                <w:top w:val="none" w:sz="0" w:space="0" w:color="auto"/>
                <w:left w:val="none" w:sz="0" w:space="0" w:color="auto"/>
                <w:bottom w:val="none" w:sz="0" w:space="0" w:color="auto"/>
                <w:right w:val="none" w:sz="0" w:space="0" w:color="auto"/>
              </w:divBdr>
            </w:div>
            <w:div w:id="1130785515">
              <w:marLeft w:val="0"/>
              <w:marRight w:val="0"/>
              <w:marTop w:val="0"/>
              <w:marBottom w:val="0"/>
              <w:divBdr>
                <w:top w:val="none" w:sz="0" w:space="0" w:color="auto"/>
                <w:left w:val="none" w:sz="0" w:space="0" w:color="auto"/>
                <w:bottom w:val="none" w:sz="0" w:space="0" w:color="auto"/>
                <w:right w:val="none" w:sz="0" w:space="0" w:color="auto"/>
              </w:divBdr>
            </w:div>
            <w:div w:id="1951357108">
              <w:marLeft w:val="0"/>
              <w:marRight w:val="0"/>
              <w:marTop w:val="0"/>
              <w:marBottom w:val="0"/>
              <w:divBdr>
                <w:top w:val="none" w:sz="0" w:space="0" w:color="auto"/>
                <w:left w:val="none" w:sz="0" w:space="0" w:color="auto"/>
                <w:bottom w:val="none" w:sz="0" w:space="0" w:color="auto"/>
                <w:right w:val="none" w:sz="0" w:space="0" w:color="auto"/>
              </w:divBdr>
            </w:div>
            <w:div w:id="643655600">
              <w:marLeft w:val="0"/>
              <w:marRight w:val="0"/>
              <w:marTop w:val="0"/>
              <w:marBottom w:val="0"/>
              <w:divBdr>
                <w:top w:val="none" w:sz="0" w:space="0" w:color="auto"/>
                <w:left w:val="none" w:sz="0" w:space="0" w:color="auto"/>
                <w:bottom w:val="none" w:sz="0" w:space="0" w:color="auto"/>
                <w:right w:val="none" w:sz="0" w:space="0" w:color="auto"/>
              </w:divBdr>
            </w:div>
            <w:div w:id="1865289666">
              <w:marLeft w:val="0"/>
              <w:marRight w:val="0"/>
              <w:marTop w:val="0"/>
              <w:marBottom w:val="0"/>
              <w:divBdr>
                <w:top w:val="none" w:sz="0" w:space="0" w:color="auto"/>
                <w:left w:val="none" w:sz="0" w:space="0" w:color="auto"/>
                <w:bottom w:val="none" w:sz="0" w:space="0" w:color="auto"/>
                <w:right w:val="none" w:sz="0" w:space="0" w:color="auto"/>
              </w:divBdr>
            </w:div>
            <w:div w:id="128478604">
              <w:marLeft w:val="0"/>
              <w:marRight w:val="0"/>
              <w:marTop w:val="0"/>
              <w:marBottom w:val="0"/>
              <w:divBdr>
                <w:top w:val="none" w:sz="0" w:space="0" w:color="auto"/>
                <w:left w:val="none" w:sz="0" w:space="0" w:color="auto"/>
                <w:bottom w:val="none" w:sz="0" w:space="0" w:color="auto"/>
                <w:right w:val="none" w:sz="0" w:space="0" w:color="auto"/>
              </w:divBdr>
            </w:div>
            <w:div w:id="1002195753">
              <w:marLeft w:val="0"/>
              <w:marRight w:val="0"/>
              <w:marTop w:val="0"/>
              <w:marBottom w:val="0"/>
              <w:divBdr>
                <w:top w:val="none" w:sz="0" w:space="0" w:color="auto"/>
                <w:left w:val="none" w:sz="0" w:space="0" w:color="auto"/>
                <w:bottom w:val="none" w:sz="0" w:space="0" w:color="auto"/>
                <w:right w:val="none" w:sz="0" w:space="0" w:color="auto"/>
              </w:divBdr>
            </w:div>
            <w:div w:id="293871688">
              <w:marLeft w:val="0"/>
              <w:marRight w:val="0"/>
              <w:marTop w:val="0"/>
              <w:marBottom w:val="0"/>
              <w:divBdr>
                <w:top w:val="none" w:sz="0" w:space="0" w:color="auto"/>
                <w:left w:val="none" w:sz="0" w:space="0" w:color="auto"/>
                <w:bottom w:val="none" w:sz="0" w:space="0" w:color="auto"/>
                <w:right w:val="none" w:sz="0" w:space="0" w:color="auto"/>
              </w:divBdr>
            </w:div>
            <w:div w:id="6174041">
              <w:marLeft w:val="0"/>
              <w:marRight w:val="0"/>
              <w:marTop w:val="0"/>
              <w:marBottom w:val="0"/>
              <w:divBdr>
                <w:top w:val="none" w:sz="0" w:space="0" w:color="auto"/>
                <w:left w:val="none" w:sz="0" w:space="0" w:color="auto"/>
                <w:bottom w:val="none" w:sz="0" w:space="0" w:color="auto"/>
                <w:right w:val="none" w:sz="0" w:space="0" w:color="auto"/>
              </w:divBdr>
            </w:div>
            <w:div w:id="883519320">
              <w:marLeft w:val="0"/>
              <w:marRight w:val="0"/>
              <w:marTop w:val="0"/>
              <w:marBottom w:val="0"/>
              <w:divBdr>
                <w:top w:val="none" w:sz="0" w:space="0" w:color="auto"/>
                <w:left w:val="none" w:sz="0" w:space="0" w:color="auto"/>
                <w:bottom w:val="none" w:sz="0" w:space="0" w:color="auto"/>
                <w:right w:val="none" w:sz="0" w:space="0" w:color="auto"/>
              </w:divBdr>
            </w:div>
            <w:div w:id="496309189">
              <w:marLeft w:val="0"/>
              <w:marRight w:val="0"/>
              <w:marTop w:val="0"/>
              <w:marBottom w:val="0"/>
              <w:divBdr>
                <w:top w:val="none" w:sz="0" w:space="0" w:color="auto"/>
                <w:left w:val="none" w:sz="0" w:space="0" w:color="auto"/>
                <w:bottom w:val="none" w:sz="0" w:space="0" w:color="auto"/>
                <w:right w:val="none" w:sz="0" w:space="0" w:color="auto"/>
              </w:divBdr>
            </w:div>
            <w:div w:id="1830292017">
              <w:marLeft w:val="0"/>
              <w:marRight w:val="0"/>
              <w:marTop w:val="0"/>
              <w:marBottom w:val="0"/>
              <w:divBdr>
                <w:top w:val="none" w:sz="0" w:space="0" w:color="auto"/>
                <w:left w:val="none" w:sz="0" w:space="0" w:color="auto"/>
                <w:bottom w:val="none" w:sz="0" w:space="0" w:color="auto"/>
                <w:right w:val="none" w:sz="0" w:space="0" w:color="auto"/>
              </w:divBdr>
            </w:div>
            <w:div w:id="16927914">
              <w:marLeft w:val="0"/>
              <w:marRight w:val="0"/>
              <w:marTop w:val="0"/>
              <w:marBottom w:val="0"/>
              <w:divBdr>
                <w:top w:val="none" w:sz="0" w:space="0" w:color="auto"/>
                <w:left w:val="none" w:sz="0" w:space="0" w:color="auto"/>
                <w:bottom w:val="none" w:sz="0" w:space="0" w:color="auto"/>
                <w:right w:val="none" w:sz="0" w:space="0" w:color="auto"/>
              </w:divBdr>
            </w:div>
            <w:div w:id="860168967">
              <w:marLeft w:val="0"/>
              <w:marRight w:val="0"/>
              <w:marTop w:val="0"/>
              <w:marBottom w:val="0"/>
              <w:divBdr>
                <w:top w:val="none" w:sz="0" w:space="0" w:color="auto"/>
                <w:left w:val="none" w:sz="0" w:space="0" w:color="auto"/>
                <w:bottom w:val="none" w:sz="0" w:space="0" w:color="auto"/>
                <w:right w:val="none" w:sz="0" w:space="0" w:color="auto"/>
              </w:divBdr>
            </w:div>
            <w:div w:id="1519394399">
              <w:marLeft w:val="0"/>
              <w:marRight w:val="0"/>
              <w:marTop w:val="0"/>
              <w:marBottom w:val="0"/>
              <w:divBdr>
                <w:top w:val="none" w:sz="0" w:space="0" w:color="auto"/>
                <w:left w:val="none" w:sz="0" w:space="0" w:color="auto"/>
                <w:bottom w:val="none" w:sz="0" w:space="0" w:color="auto"/>
                <w:right w:val="none" w:sz="0" w:space="0" w:color="auto"/>
              </w:divBdr>
            </w:div>
            <w:div w:id="852769293">
              <w:marLeft w:val="0"/>
              <w:marRight w:val="0"/>
              <w:marTop w:val="0"/>
              <w:marBottom w:val="0"/>
              <w:divBdr>
                <w:top w:val="none" w:sz="0" w:space="0" w:color="auto"/>
                <w:left w:val="none" w:sz="0" w:space="0" w:color="auto"/>
                <w:bottom w:val="none" w:sz="0" w:space="0" w:color="auto"/>
                <w:right w:val="none" w:sz="0" w:space="0" w:color="auto"/>
              </w:divBdr>
            </w:div>
            <w:div w:id="445655510">
              <w:marLeft w:val="0"/>
              <w:marRight w:val="0"/>
              <w:marTop w:val="0"/>
              <w:marBottom w:val="0"/>
              <w:divBdr>
                <w:top w:val="none" w:sz="0" w:space="0" w:color="auto"/>
                <w:left w:val="none" w:sz="0" w:space="0" w:color="auto"/>
                <w:bottom w:val="none" w:sz="0" w:space="0" w:color="auto"/>
                <w:right w:val="none" w:sz="0" w:space="0" w:color="auto"/>
              </w:divBdr>
            </w:div>
            <w:div w:id="191961838">
              <w:marLeft w:val="0"/>
              <w:marRight w:val="0"/>
              <w:marTop w:val="0"/>
              <w:marBottom w:val="0"/>
              <w:divBdr>
                <w:top w:val="none" w:sz="0" w:space="0" w:color="auto"/>
                <w:left w:val="none" w:sz="0" w:space="0" w:color="auto"/>
                <w:bottom w:val="none" w:sz="0" w:space="0" w:color="auto"/>
                <w:right w:val="none" w:sz="0" w:space="0" w:color="auto"/>
              </w:divBdr>
            </w:div>
            <w:div w:id="1030493690">
              <w:marLeft w:val="0"/>
              <w:marRight w:val="0"/>
              <w:marTop w:val="0"/>
              <w:marBottom w:val="0"/>
              <w:divBdr>
                <w:top w:val="none" w:sz="0" w:space="0" w:color="auto"/>
                <w:left w:val="none" w:sz="0" w:space="0" w:color="auto"/>
                <w:bottom w:val="none" w:sz="0" w:space="0" w:color="auto"/>
                <w:right w:val="none" w:sz="0" w:space="0" w:color="auto"/>
              </w:divBdr>
            </w:div>
            <w:div w:id="368342749">
              <w:marLeft w:val="0"/>
              <w:marRight w:val="0"/>
              <w:marTop w:val="0"/>
              <w:marBottom w:val="0"/>
              <w:divBdr>
                <w:top w:val="none" w:sz="0" w:space="0" w:color="auto"/>
                <w:left w:val="none" w:sz="0" w:space="0" w:color="auto"/>
                <w:bottom w:val="none" w:sz="0" w:space="0" w:color="auto"/>
                <w:right w:val="none" w:sz="0" w:space="0" w:color="auto"/>
              </w:divBdr>
            </w:div>
            <w:div w:id="799347972">
              <w:marLeft w:val="0"/>
              <w:marRight w:val="0"/>
              <w:marTop w:val="0"/>
              <w:marBottom w:val="0"/>
              <w:divBdr>
                <w:top w:val="none" w:sz="0" w:space="0" w:color="auto"/>
                <w:left w:val="none" w:sz="0" w:space="0" w:color="auto"/>
                <w:bottom w:val="none" w:sz="0" w:space="0" w:color="auto"/>
                <w:right w:val="none" w:sz="0" w:space="0" w:color="auto"/>
              </w:divBdr>
            </w:div>
            <w:div w:id="1334066860">
              <w:marLeft w:val="0"/>
              <w:marRight w:val="0"/>
              <w:marTop w:val="0"/>
              <w:marBottom w:val="0"/>
              <w:divBdr>
                <w:top w:val="none" w:sz="0" w:space="0" w:color="auto"/>
                <w:left w:val="none" w:sz="0" w:space="0" w:color="auto"/>
                <w:bottom w:val="none" w:sz="0" w:space="0" w:color="auto"/>
                <w:right w:val="none" w:sz="0" w:space="0" w:color="auto"/>
              </w:divBdr>
            </w:div>
            <w:div w:id="1968004087">
              <w:marLeft w:val="0"/>
              <w:marRight w:val="0"/>
              <w:marTop w:val="0"/>
              <w:marBottom w:val="0"/>
              <w:divBdr>
                <w:top w:val="none" w:sz="0" w:space="0" w:color="auto"/>
                <w:left w:val="none" w:sz="0" w:space="0" w:color="auto"/>
                <w:bottom w:val="none" w:sz="0" w:space="0" w:color="auto"/>
                <w:right w:val="none" w:sz="0" w:space="0" w:color="auto"/>
              </w:divBdr>
            </w:div>
            <w:div w:id="866867297">
              <w:marLeft w:val="0"/>
              <w:marRight w:val="0"/>
              <w:marTop w:val="0"/>
              <w:marBottom w:val="0"/>
              <w:divBdr>
                <w:top w:val="none" w:sz="0" w:space="0" w:color="auto"/>
                <w:left w:val="none" w:sz="0" w:space="0" w:color="auto"/>
                <w:bottom w:val="none" w:sz="0" w:space="0" w:color="auto"/>
                <w:right w:val="none" w:sz="0" w:space="0" w:color="auto"/>
              </w:divBdr>
            </w:div>
            <w:div w:id="821314304">
              <w:marLeft w:val="0"/>
              <w:marRight w:val="0"/>
              <w:marTop w:val="0"/>
              <w:marBottom w:val="0"/>
              <w:divBdr>
                <w:top w:val="none" w:sz="0" w:space="0" w:color="auto"/>
                <w:left w:val="none" w:sz="0" w:space="0" w:color="auto"/>
                <w:bottom w:val="none" w:sz="0" w:space="0" w:color="auto"/>
                <w:right w:val="none" w:sz="0" w:space="0" w:color="auto"/>
              </w:divBdr>
            </w:div>
            <w:div w:id="1964338738">
              <w:marLeft w:val="0"/>
              <w:marRight w:val="0"/>
              <w:marTop w:val="0"/>
              <w:marBottom w:val="0"/>
              <w:divBdr>
                <w:top w:val="none" w:sz="0" w:space="0" w:color="auto"/>
                <w:left w:val="none" w:sz="0" w:space="0" w:color="auto"/>
                <w:bottom w:val="none" w:sz="0" w:space="0" w:color="auto"/>
                <w:right w:val="none" w:sz="0" w:space="0" w:color="auto"/>
              </w:divBdr>
            </w:div>
            <w:div w:id="729963651">
              <w:marLeft w:val="0"/>
              <w:marRight w:val="0"/>
              <w:marTop w:val="0"/>
              <w:marBottom w:val="0"/>
              <w:divBdr>
                <w:top w:val="none" w:sz="0" w:space="0" w:color="auto"/>
                <w:left w:val="none" w:sz="0" w:space="0" w:color="auto"/>
                <w:bottom w:val="none" w:sz="0" w:space="0" w:color="auto"/>
                <w:right w:val="none" w:sz="0" w:space="0" w:color="auto"/>
              </w:divBdr>
            </w:div>
            <w:div w:id="980311887">
              <w:marLeft w:val="0"/>
              <w:marRight w:val="0"/>
              <w:marTop w:val="0"/>
              <w:marBottom w:val="0"/>
              <w:divBdr>
                <w:top w:val="none" w:sz="0" w:space="0" w:color="auto"/>
                <w:left w:val="none" w:sz="0" w:space="0" w:color="auto"/>
                <w:bottom w:val="none" w:sz="0" w:space="0" w:color="auto"/>
                <w:right w:val="none" w:sz="0" w:space="0" w:color="auto"/>
              </w:divBdr>
            </w:div>
            <w:div w:id="2030984273">
              <w:marLeft w:val="0"/>
              <w:marRight w:val="0"/>
              <w:marTop w:val="0"/>
              <w:marBottom w:val="0"/>
              <w:divBdr>
                <w:top w:val="none" w:sz="0" w:space="0" w:color="auto"/>
                <w:left w:val="none" w:sz="0" w:space="0" w:color="auto"/>
                <w:bottom w:val="none" w:sz="0" w:space="0" w:color="auto"/>
                <w:right w:val="none" w:sz="0" w:space="0" w:color="auto"/>
              </w:divBdr>
            </w:div>
            <w:div w:id="801725386">
              <w:marLeft w:val="0"/>
              <w:marRight w:val="0"/>
              <w:marTop w:val="0"/>
              <w:marBottom w:val="0"/>
              <w:divBdr>
                <w:top w:val="none" w:sz="0" w:space="0" w:color="auto"/>
                <w:left w:val="none" w:sz="0" w:space="0" w:color="auto"/>
                <w:bottom w:val="none" w:sz="0" w:space="0" w:color="auto"/>
                <w:right w:val="none" w:sz="0" w:space="0" w:color="auto"/>
              </w:divBdr>
            </w:div>
            <w:div w:id="1755590631">
              <w:marLeft w:val="0"/>
              <w:marRight w:val="0"/>
              <w:marTop w:val="0"/>
              <w:marBottom w:val="0"/>
              <w:divBdr>
                <w:top w:val="none" w:sz="0" w:space="0" w:color="auto"/>
                <w:left w:val="none" w:sz="0" w:space="0" w:color="auto"/>
                <w:bottom w:val="none" w:sz="0" w:space="0" w:color="auto"/>
                <w:right w:val="none" w:sz="0" w:space="0" w:color="auto"/>
              </w:divBdr>
            </w:div>
            <w:div w:id="1140615067">
              <w:marLeft w:val="0"/>
              <w:marRight w:val="0"/>
              <w:marTop w:val="0"/>
              <w:marBottom w:val="0"/>
              <w:divBdr>
                <w:top w:val="none" w:sz="0" w:space="0" w:color="auto"/>
                <w:left w:val="none" w:sz="0" w:space="0" w:color="auto"/>
                <w:bottom w:val="none" w:sz="0" w:space="0" w:color="auto"/>
                <w:right w:val="none" w:sz="0" w:space="0" w:color="auto"/>
              </w:divBdr>
            </w:div>
            <w:div w:id="1271090607">
              <w:marLeft w:val="0"/>
              <w:marRight w:val="0"/>
              <w:marTop w:val="0"/>
              <w:marBottom w:val="0"/>
              <w:divBdr>
                <w:top w:val="none" w:sz="0" w:space="0" w:color="auto"/>
                <w:left w:val="none" w:sz="0" w:space="0" w:color="auto"/>
                <w:bottom w:val="none" w:sz="0" w:space="0" w:color="auto"/>
                <w:right w:val="none" w:sz="0" w:space="0" w:color="auto"/>
              </w:divBdr>
            </w:div>
            <w:div w:id="1648123197">
              <w:marLeft w:val="0"/>
              <w:marRight w:val="0"/>
              <w:marTop w:val="0"/>
              <w:marBottom w:val="0"/>
              <w:divBdr>
                <w:top w:val="none" w:sz="0" w:space="0" w:color="auto"/>
                <w:left w:val="none" w:sz="0" w:space="0" w:color="auto"/>
                <w:bottom w:val="none" w:sz="0" w:space="0" w:color="auto"/>
                <w:right w:val="none" w:sz="0" w:space="0" w:color="auto"/>
              </w:divBdr>
            </w:div>
            <w:div w:id="44065253">
              <w:marLeft w:val="0"/>
              <w:marRight w:val="0"/>
              <w:marTop w:val="0"/>
              <w:marBottom w:val="0"/>
              <w:divBdr>
                <w:top w:val="none" w:sz="0" w:space="0" w:color="auto"/>
                <w:left w:val="none" w:sz="0" w:space="0" w:color="auto"/>
                <w:bottom w:val="none" w:sz="0" w:space="0" w:color="auto"/>
                <w:right w:val="none" w:sz="0" w:space="0" w:color="auto"/>
              </w:divBdr>
            </w:div>
            <w:div w:id="816729002">
              <w:marLeft w:val="0"/>
              <w:marRight w:val="0"/>
              <w:marTop w:val="0"/>
              <w:marBottom w:val="0"/>
              <w:divBdr>
                <w:top w:val="none" w:sz="0" w:space="0" w:color="auto"/>
                <w:left w:val="none" w:sz="0" w:space="0" w:color="auto"/>
                <w:bottom w:val="none" w:sz="0" w:space="0" w:color="auto"/>
                <w:right w:val="none" w:sz="0" w:space="0" w:color="auto"/>
              </w:divBdr>
            </w:div>
            <w:div w:id="1640914136">
              <w:marLeft w:val="0"/>
              <w:marRight w:val="0"/>
              <w:marTop w:val="0"/>
              <w:marBottom w:val="0"/>
              <w:divBdr>
                <w:top w:val="none" w:sz="0" w:space="0" w:color="auto"/>
                <w:left w:val="none" w:sz="0" w:space="0" w:color="auto"/>
                <w:bottom w:val="none" w:sz="0" w:space="0" w:color="auto"/>
                <w:right w:val="none" w:sz="0" w:space="0" w:color="auto"/>
              </w:divBdr>
            </w:div>
            <w:div w:id="2049985536">
              <w:marLeft w:val="0"/>
              <w:marRight w:val="0"/>
              <w:marTop w:val="0"/>
              <w:marBottom w:val="0"/>
              <w:divBdr>
                <w:top w:val="none" w:sz="0" w:space="0" w:color="auto"/>
                <w:left w:val="none" w:sz="0" w:space="0" w:color="auto"/>
                <w:bottom w:val="none" w:sz="0" w:space="0" w:color="auto"/>
                <w:right w:val="none" w:sz="0" w:space="0" w:color="auto"/>
              </w:divBdr>
            </w:div>
            <w:div w:id="890771076">
              <w:marLeft w:val="0"/>
              <w:marRight w:val="0"/>
              <w:marTop w:val="0"/>
              <w:marBottom w:val="0"/>
              <w:divBdr>
                <w:top w:val="none" w:sz="0" w:space="0" w:color="auto"/>
                <w:left w:val="none" w:sz="0" w:space="0" w:color="auto"/>
                <w:bottom w:val="none" w:sz="0" w:space="0" w:color="auto"/>
                <w:right w:val="none" w:sz="0" w:space="0" w:color="auto"/>
              </w:divBdr>
            </w:div>
            <w:div w:id="1671330012">
              <w:marLeft w:val="0"/>
              <w:marRight w:val="0"/>
              <w:marTop w:val="0"/>
              <w:marBottom w:val="0"/>
              <w:divBdr>
                <w:top w:val="none" w:sz="0" w:space="0" w:color="auto"/>
                <w:left w:val="none" w:sz="0" w:space="0" w:color="auto"/>
                <w:bottom w:val="none" w:sz="0" w:space="0" w:color="auto"/>
                <w:right w:val="none" w:sz="0" w:space="0" w:color="auto"/>
              </w:divBdr>
            </w:div>
            <w:div w:id="939141046">
              <w:marLeft w:val="0"/>
              <w:marRight w:val="0"/>
              <w:marTop w:val="0"/>
              <w:marBottom w:val="0"/>
              <w:divBdr>
                <w:top w:val="none" w:sz="0" w:space="0" w:color="auto"/>
                <w:left w:val="none" w:sz="0" w:space="0" w:color="auto"/>
                <w:bottom w:val="none" w:sz="0" w:space="0" w:color="auto"/>
                <w:right w:val="none" w:sz="0" w:space="0" w:color="auto"/>
              </w:divBdr>
            </w:div>
            <w:div w:id="1912158918">
              <w:marLeft w:val="0"/>
              <w:marRight w:val="0"/>
              <w:marTop w:val="0"/>
              <w:marBottom w:val="0"/>
              <w:divBdr>
                <w:top w:val="none" w:sz="0" w:space="0" w:color="auto"/>
                <w:left w:val="none" w:sz="0" w:space="0" w:color="auto"/>
                <w:bottom w:val="none" w:sz="0" w:space="0" w:color="auto"/>
                <w:right w:val="none" w:sz="0" w:space="0" w:color="auto"/>
              </w:divBdr>
            </w:div>
            <w:div w:id="1512833732">
              <w:marLeft w:val="0"/>
              <w:marRight w:val="0"/>
              <w:marTop w:val="0"/>
              <w:marBottom w:val="0"/>
              <w:divBdr>
                <w:top w:val="none" w:sz="0" w:space="0" w:color="auto"/>
                <w:left w:val="none" w:sz="0" w:space="0" w:color="auto"/>
                <w:bottom w:val="none" w:sz="0" w:space="0" w:color="auto"/>
                <w:right w:val="none" w:sz="0" w:space="0" w:color="auto"/>
              </w:divBdr>
            </w:div>
            <w:div w:id="456291403">
              <w:marLeft w:val="0"/>
              <w:marRight w:val="0"/>
              <w:marTop w:val="0"/>
              <w:marBottom w:val="0"/>
              <w:divBdr>
                <w:top w:val="none" w:sz="0" w:space="0" w:color="auto"/>
                <w:left w:val="none" w:sz="0" w:space="0" w:color="auto"/>
                <w:bottom w:val="none" w:sz="0" w:space="0" w:color="auto"/>
                <w:right w:val="none" w:sz="0" w:space="0" w:color="auto"/>
              </w:divBdr>
            </w:div>
            <w:div w:id="310718994">
              <w:marLeft w:val="0"/>
              <w:marRight w:val="0"/>
              <w:marTop w:val="0"/>
              <w:marBottom w:val="0"/>
              <w:divBdr>
                <w:top w:val="none" w:sz="0" w:space="0" w:color="auto"/>
                <w:left w:val="none" w:sz="0" w:space="0" w:color="auto"/>
                <w:bottom w:val="none" w:sz="0" w:space="0" w:color="auto"/>
                <w:right w:val="none" w:sz="0" w:space="0" w:color="auto"/>
              </w:divBdr>
            </w:div>
            <w:div w:id="1793788053">
              <w:marLeft w:val="0"/>
              <w:marRight w:val="0"/>
              <w:marTop w:val="0"/>
              <w:marBottom w:val="0"/>
              <w:divBdr>
                <w:top w:val="none" w:sz="0" w:space="0" w:color="auto"/>
                <w:left w:val="none" w:sz="0" w:space="0" w:color="auto"/>
                <w:bottom w:val="none" w:sz="0" w:space="0" w:color="auto"/>
                <w:right w:val="none" w:sz="0" w:space="0" w:color="auto"/>
              </w:divBdr>
            </w:div>
            <w:div w:id="1153646725">
              <w:marLeft w:val="0"/>
              <w:marRight w:val="0"/>
              <w:marTop w:val="0"/>
              <w:marBottom w:val="0"/>
              <w:divBdr>
                <w:top w:val="none" w:sz="0" w:space="0" w:color="auto"/>
                <w:left w:val="none" w:sz="0" w:space="0" w:color="auto"/>
                <w:bottom w:val="none" w:sz="0" w:space="0" w:color="auto"/>
                <w:right w:val="none" w:sz="0" w:space="0" w:color="auto"/>
              </w:divBdr>
            </w:div>
            <w:div w:id="1155536769">
              <w:marLeft w:val="0"/>
              <w:marRight w:val="0"/>
              <w:marTop w:val="0"/>
              <w:marBottom w:val="0"/>
              <w:divBdr>
                <w:top w:val="none" w:sz="0" w:space="0" w:color="auto"/>
                <w:left w:val="none" w:sz="0" w:space="0" w:color="auto"/>
                <w:bottom w:val="none" w:sz="0" w:space="0" w:color="auto"/>
                <w:right w:val="none" w:sz="0" w:space="0" w:color="auto"/>
              </w:divBdr>
            </w:div>
            <w:div w:id="954021967">
              <w:marLeft w:val="0"/>
              <w:marRight w:val="0"/>
              <w:marTop w:val="0"/>
              <w:marBottom w:val="0"/>
              <w:divBdr>
                <w:top w:val="none" w:sz="0" w:space="0" w:color="auto"/>
                <w:left w:val="none" w:sz="0" w:space="0" w:color="auto"/>
                <w:bottom w:val="none" w:sz="0" w:space="0" w:color="auto"/>
                <w:right w:val="none" w:sz="0" w:space="0" w:color="auto"/>
              </w:divBdr>
            </w:div>
            <w:div w:id="1194658553">
              <w:marLeft w:val="0"/>
              <w:marRight w:val="0"/>
              <w:marTop w:val="0"/>
              <w:marBottom w:val="0"/>
              <w:divBdr>
                <w:top w:val="none" w:sz="0" w:space="0" w:color="auto"/>
                <w:left w:val="none" w:sz="0" w:space="0" w:color="auto"/>
                <w:bottom w:val="none" w:sz="0" w:space="0" w:color="auto"/>
                <w:right w:val="none" w:sz="0" w:space="0" w:color="auto"/>
              </w:divBdr>
            </w:div>
            <w:div w:id="169491320">
              <w:marLeft w:val="0"/>
              <w:marRight w:val="0"/>
              <w:marTop w:val="0"/>
              <w:marBottom w:val="0"/>
              <w:divBdr>
                <w:top w:val="none" w:sz="0" w:space="0" w:color="auto"/>
                <w:left w:val="none" w:sz="0" w:space="0" w:color="auto"/>
                <w:bottom w:val="none" w:sz="0" w:space="0" w:color="auto"/>
                <w:right w:val="none" w:sz="0" w:space="0" w:color="auto"/>
              </w:divBdr>
            </w:div>
            <w:div w:id="292440708">
              <w:marLeft w:val="0"/>
              <w:marRight w:val="0"/>
              <w:marTop w:val="0"/>
              <w:marBottom w:val="0"/>
              <w:divBdr>
                <w:top w:val="none" w:sz="0" w:space="0" w:color="auto"/>
                <w:left w:val="none" w:sz="0" w:space="0" w:color="auto"/>
                <w:bottom w:val="none" w:sz="0" w:space="0" w:color="auto"/>
                <w:right w:val="none" w:sz="0" w:space="0" w:color="auto"/>
              </w:divBdr>
            </w:div>
            <w:div w:id="1474520305">
              <w:marLeft w:val="0"/>
              <w:marRight w:val="0"/>
              <w:marTop w:val="0"/>
              <w:marBottom w:val="0"/>
              <w:divBdr>
                <w:top w:val="none" w:sz="0" w:space="0" w:color="auto"/>
                <w:left w:val="none" w:sz="0" w:space="0" w:color="auto"/>
                <w:bottom w:val="none" w:sz="0" w:space="0" w:color="auto"/>
                <w:right w:val="none" w:sz="0" w:space="0" w:color="auto"/>
              </w:divBdr>
            </w:div>
            <w:div w:id="528491433">
              <w:marLeft w:val="0"/>
              <w:marRight w:val="0"/>
              <w:marTop w:val="0"/>
              <w:marBottom w:val="0"/>
              <w:divBdr>
                <w:top w:val="none" w:sz="0" w:space="0" w:color="auto"/>
                <w:left w:val="none" w:sz="0" w:space="0" w:color="auto"/>
                <w:bottom w:val="none" w:sz="0" w:space="0" w:color="auto"/>
                <w:right w:val="none" w:sz="0" w:space="0" w:color="auto"/>
              </w:divBdr>
            </w:div>
            <w:div w:id="761952444">
              <w:marLeft w:val="0"/>
              <w:marRight w:val="0"/>
              <w:marTop w:val="0"/>
              <w:marBottom w:val="0"/>
              <w:divBdr>
                <w:top w:val="none" w:sz="0" w:space="0" w:color="auto"/>
                <w:left w:val="none" w:sz="0" w:space="0" w:color="auto"/>
                <w:bottom w:val="none" w:sz="0" w:space="0" w:color="auto"/>
                <w:right w:val="none" w:sz="0" w:space="0" w:color="auto"/>
              </w:divBdr>
            </w:div>
            <w:div w:id="2111050064">
              <w:marLeft w:val="0"/>
              <w:marRight w:val="0"/>
              <w:marTop w:val="0"/>
              <w:marBottom w:val="0"/>
              <w:divBdr>
                <w:top w:val="none" w:sz="0" w:space="0" w:color="auto"/>
                <w:left w:val="none" w:sz="0" w:space="0" w:color="auto"/>
                <w:bottom w:val="none" w:sz="0" w:space="0" w:color="auto"/>
                <w:right w:val="none" w:sz="0" w:space="0" w:color="auto"/>
              </w:divBdr>
            </w:div>
            <w:div w:id="1108819874">
              <w:marLeft w:val="0"/>
              <w:marRight w:val="0"/>
              <w:marTop w:val="0"/>
              <w:marBottom w:val="0"/>
              <w:divBdr>
                <w:top w:val="none" w:sz="0" w:space="0" w:color="auto"/>
                <w:left w:val="none" w:sz="0" w:space="0" w:color="auto"/>
                <w:bottom w:val="none" w:sz="0" w:space="0" w:color="auto"/>
                <w:right w:val="none" w:sz="0" w:space="0" w:color="auto"/>
              </w:divBdr>
            </w:div>
            <w:div w:id="836532142">
              <w:marLeft w:val="0"/>
              <w:marRight w:val="0"/>
              <w:marTop w:val="0"/>
              <w:marBottom w:val="0"/>
              <w:divBdr>
                <w:top w:val="none" w:sz="0" w:space="0" w:color="auto"/>
                <w:left w:val="none" w:sz="0" w:space="0" w:color="auto"/>
                <w:bottom w:val="none" w:sz="0" w:space="0" w:color="auto"/>
                <w:right w:val="none" w:sz="0" w:space="0" w:color="auto"/>
              </w:divBdr>
            </w:div>
            <w:div w:id="1781026968">
              <w:marLeft w:val="0"/>
              <w:marRight w:val="0"/>
              <w:marTop w:val="0"/>
              <w:marBottom w:val="0"/>
              <w:divBdr>
                <w:top w:val="none" w:sz="0" w:space="0" w:color="auto"/>
                <w:left w:val="none" w:sz="0" w:space="0" w:color="auto"/>
                <w:bottom w:val="none" w:sz="0" w:space="0" w:color="auto"/>
                <w:right w:val="none" w:sz="0" w:space="0" w:color="auto"/>
              </w:divBdr>
            </w:div>
            <w:div w:id="1901094221">
              <w:marLeft w:val="0"/>
              <w:marRight w:val="0"/>
              <w:marTop w:val="0"/>
              <w:marBottom w:val="0"/>
              <w:divBdr>
                <w:top w:val="none" w:sz="0" w:space="0" w:color="auto"/>
                <w:left w:val="none" w:sz="0" w:space="0" w:color="auto"/>
                <w:bottom w:val="none" w:sz="0" w:space="0" w:color="auto"/>
                <w:right w:val="none" w:sz="0" w:space="0" w:color="auto"/>
              </w:divBdr>
            </w:div>
            <w:div w:id="1905793082">
              <w:marLeft w:val="0"/>
              <w:marRight w:val="0"/>
              <w:marTop w:val="0"/>
              <w:marBottom w:val="0"/>
              <w:divBdr>
                <w:top w:val="none" w:sz="0" w:space="0" w:color="auto"/>
                <w:left w:val="none" w:sz="0" w:space="0" w:color="auto"/>
                <w:bottom w:val="none" w:sz="0" w:space="0" w:color="auto"/>
                <w:right w:val="none" w:sz="0" w:space="0" w:color="auto"/>
              </w:divBdr>
            </w:div>
            <w:div w:id="1859611412">
              <w:marLeft w:val="0"/>
              <w:marRight w:val="0"/>
              <w:marTop w:val="0"/>
              <w:marBottom w:val="0"/>
              <w:divBdr>
                <w:top w:val="none" w:sz="0" w:space="0" w:color="auto"/>
                <w:left w:val="none" w:sz="0" w:space="0" w:color="auto"/>
                <w:bottom w:val="none" w:sz="0" w:space="0" w:color="auto"/>
                <w:right w:val="none" w:sz="0" w:space="0" w:color="auto"/>
              </w:divBdr>
            </w:div>
            <w:div w:id="408579683">
              <w:marLeft w:val="0"/>
              <w:marRight w:val="0"/>
              <w:marTop w:val="0"/>
              <w:marBottom w:val="0"/>
              <w:divBdr>
                <w:top w:val="none" w:sz="0" w:space="0" w:color="auto"/>
                <w:left w:val="none" w:sz="0" w:space="0" w:color="auto"/>
                <w:bottom w:val="none" w:sz="0" w:space="0" w:color="auto"/>
                <w:right w:val="none" w:sz="0" w:space="0" w:color="auto"/>
              </w:divBdr>
            </w:div>
            <w:div w:id="1858151866">
              <w:marLeft w:val="0"/>
              <w:marRight w:val="0"/>
              <w:marTop w:val="0"/>
              <w:marBottom w:val="0"/>
              <w:divBdr>
                <w:top w:val="none" w:sz="0" w:space="0" w:color="auto"/>
                <w:left w:val="none" w:sz="0" w:space="0" w:color="auto"/>
                <w:bottom w:val="none" w:sz="0" w:space="0" w:color="auto"/>
                <w:right w:val="none" w:sz="0" w:space="0" w:color="auto"/>
              </w:divBdr>
            </w:div>
            <w:div w:id="1623268247">
              <w:marLeft w:val="0"/>
              <w:marRight w:val="0"/>
              <w:marTop w:val="0"/>
              <w:marBottom w:val="0"/>
              <w:divBdr>
                <w:top w:val="none" w:sz="0" w:space="0" w:color="auto"/>
                <w:left w:val="none" w:sz="0" w:space="0" w:color="auto"/>
                <w:bottom w:val="none" w:sz="0" w:space="0" w:color="auto"/>
                <w:right w:val="none" w:sz="0" w:space="0" w:color="auto"/>
              </w:divBdr>
            </w:div>
            <w:div w:id="1991396999">
              <w:marLeft w:val="0"/>
              <w:marRight w:val="0"/>
              <w:marTop w:val="0"/>
              <w:marBottom w:val="0"/>
              <w:divBdr>
                <w:top w:val="none" w:sz="0" w:space="0" w:color="auto"/>
                <w:left w:val="none" w:sz="0" w:space="0" w:color="auto"/>
                <w:bottom w:val="none" w:sz="0" w:space="0" w:color="auto"/>
                <w:right w:val="none" w:sz="0" w:space="0" w:color="auto"/>
              </w:divBdr>
            </w:div>
            <w:div w:id="949818859">
              <w:marLeft w:val="0"/>
              <w:marRight w:val="0"/>
              <w:marTop w:val="0"/>
              <w:marBottom w:val="0"/>
              <w:divBdr>
                <w:top w:val="none" w:sz="0" w:space="0" w:color="auto"/>
                <w:left w:val="none" w:sz="0" w:space="0" w:color="auto"/>
                <w:bottom w:val="none" w:sz="0" w:space="0" w:color="auto"/>
                <w:right w:val="none" w:sz="0" w:space="0" w:color="auto"/>
              </w:divBdr>
            </w:div>
            <w:div w:id="1644042854">
              <w:marLeft w:val="0"/>
              <w:marRight w:val="0"/>
              <w:marTop w:val="0"/>
              <w:marBottom w:val="0"/>
              <w:divBdr>
                <w:top w:val="none" w:sz="0" w:space="0" w:color="auto"/>
                <w:left w:val="none" w:sz="0" w:space="0" w:color="auto"/>
                <w:bottom w:val="none" w:sz="0" w:space="0" w:color="auto"/>
                <w:right w:val="none" w:sz="0" w:space="0" w:color="auto"/>
              </w:divBdr>
            </w:div>
            <w:div w:id="1123502905">
              <w:marLeft w:val="0"/>
              <w:marRight w:val="0"/>
              <w:marTop w:val="0"/>
              <w:marBottom w:val="0"/>
              <w:divBdr>
                <w:top w:val="none" w:sz="0" w:space="0" w:color="auto"/>
                <w:left w:val="none" w:sz="0" w:space="0" w:color="auto"/>
                <w:bottom w:val="none" w:sz="0" w:space="0" w:color="auto"/>
                <w:right w:val="none" w:sz="0" w:space="0" w:color="auto"/>
              </w:divBdr>
            </w:div>
            <w:div w:id="1832257607">
              <w:marLeft w:val="0"/>
              <w:marRight w:val="0"/>
              <w:marTop w:val="0"/>
              <w:marBottom w:val="0"/>
              <w:divBdr>
                <w:top w:val="none" w:sz="0" w:space="0" w:color="auto"/>
                <w:left w:val="none" w:sz="0" w:space="0" w:color="auto"/>
                <w:bottom w:val="none" w:sz="0" w:space="0" w:color="auto"/>
                <w:right w:val="none" w:sz="0" w:space="0" w:color="auto"/>
              </w:divBdr>
            </w:div>
            <w:div w:id="61027210">
              <w:marLeft w:val="0"/>
              <w:marRight w:val="0"/>
              <w:marTop w:val="0"/>
              <w:marBottom w:val="0"/>
              <w:divBdr>
                <w:top w:val="none" w:sz="0" w:space="0" w:color="auto"/>
                <w:left w:val="none" w:sz="0" w:space="0" w:color="auto"/>
                <w:bottom w:val="none" w:sz="0" w:space="0" w:color="auto"/>
                <w:right w:val="none" w:sz="0" w:space="0" w:color="auto"/>
              </w:divBdr>
            </w:div>
            <w:div w:id="1407339644">
              <w:marLeft w:val="0"/>
              <w:marRight w:val="0"/>
              <w:marTop w:val="0"/>
              <w:marBottom w:val="0"/>
              <w:divBdr>
                <w:top w:val="none" w:sz="0" w:space="0" w:color="auto"/>
                <w:left w:val="none" w:sz="0" w:space="0" w:color="auto"/>
                <w:bottom w:val="none" w:sz="0" w:space="0" w:color="auto"/>
                <w:right w:val="none" w:sz="0" w:space="0" w:color="auto"/>
              </w:divBdr>
            </w:div>
            <w:div w:id="1180657928">
              <w:marLeft w:val="0"/>
              <w:marRight w:val="0"/>
              <w:marTop w:val="0"/>
              <w:marBottom w:val="0"/>
              <w:divBdr>
                <w:top w:val="none" w:sz="0" w:space="0" w:color="auto"/>
                <w:left w:val="none" w:sz="0" w:space="0" w:color="auto"/>
                <w:bottom w:val="none" w:sz="0" w:space="0" w:color="auto"/>
                <w:right w:val="none" w:sz="0" w:space="0" w:color="auto"/>
              </w:divBdr>
            </w:div>
            <w:div w:id="1816794191">
              <w:marLeft w:val="0"/>
              <w:marRight w:val="0"/>
              <w:marTop w:val="0"/>
              <w:marBottom w:val="0"/>
              <w:divBdr>
                <w:top w:val="none" w:sz="0" w:space="0" w:color="auto"/>
                <w:left w:val="none" w:sz="0" w:space="0" w:color="auto"/>
                <w:bottom w:val="none" w:sz="0" w:space="0" w:color="auto"/>
                <w:right w:val="none" w:sz="0" w:space="0" w:color="auto"/>
              </w:divBdr>
            </w:div>
            <w:div w:id="522322679">
              <w:marLeft w:val="0"/>
              <w:marRight w:val="0"/>
              <w:marTop w:val="0"/>
              <w:marBottom w:val="0"/>
              <w:divBdr>
                <w:top w:val="none" w:sz="0" w:space="0" w:color="auto"/>
                <w:left w:val="none" w:sz="0" w:space="0" w:color="auto"/>
                <w:bottom w:val="none" w:sz="0" w:space="0" w:color="auto"/>
                <w:right w:val="none" w:sz="0" w:space="0" w:color="auto"/>
              </w:divBdr>
            </w:div>
            <w:div w:id="1206677923">
              <w:marLeft w:val="0"/>
              <w:marRight w:val="0"/>
              <w:marTop w:val="0"/>
              <w:marBottom w:val="0"/>
              <w:divBdr>
                <w:top w:val="none" w:sz="0" w:space="0" w:color="auto"/>
                <w:left w:val="none" w:sz="0" w:space="0" w:color="auto"/>
                <w:bottom w:val="none" w:sz="0" w:space="0" w:color="auto"/>
                <w:right w:val="none" w:sz="0" w:space="0" w:color="auto"/>
              </w:divBdr>
            </w:div>
            <w:div w:id="804471863">
              <w:marLeft w:val="0"/>
              <w:marRight w:val="0"/>
              <w:marTop w:val="0"/>
              <w:marBottom w:val="0"/>
              <w:divBdr>
                <w:top w:val="none" w:sz="0" w:space="0" w:color="auto"/>
                <w:left w:val="none" w:sz="0" w:space="0" w:color="auto"/>
                <w:bottom w:val="none" w:sz="0" w:space="0" w:color="auto"/>
                <w:right w:val="none" w:sz="0" w:space="0" w:color="auto"/>
              </w:divBdr>
            </w:div>
            <w:div w:id="533857475">
              <w:marLeft w:val="0"/>
              <w:marRight w:val="0"/>
              <w:marTop w:val="0"/>
              <w:marBottom w:val="0"/>
              <w:divBdr>
                <w:top w:val="none" w:sz="0" w:space="0" w:color="auto"/>
                <w:left w:val="none" w:sz="0" w:space="0" w:color="auto"/>
                <w:bottom w:val="none" w:sz="0" w:space="0" w:color="auto"/>
                <w:right w:val="none" w:sz="0" w:space="0" w:color="auto"/>
              </w:divBdr>
            </w:div>
            <w:div w:id="634532126">
              <w:marLeft w:val="0"/>
              <w:marRight w:val="0"/>
              <w:marTop w:val="0"/>
              <w:marBottom w:val="0"/>
              <w:divBdr>
                <w:top w:val="none" w:sz="0" w:space="0" w:color="auto"/>
                <w:left w:val="none" w:sz="0" w:space="0" w:color="auto"/>
                <w:bottom w:val="none" w:sz="0" w:space="0" w:color="auto"/>
                <w:right w:val="none" w:sz="0" w:space="0" w:color="auto"/>
              </w:divBdr>
            </w:div>
            <w:div w:id="1794395708">
              <w:marLeft w:val="0"/>
              <w:marRight w:val="0"/>
              <w:marTop w:val="0"/>
              <w:marBottom w:val="0"/>
              <w:divBdr>
                <w:top w:val="none" w:sz="0" w:space="0" w:color="auto"/>
                <w:left w:val="none" w:sz="0" w:space="0" w:color="auto"/>
                <w:bottom w:val="none" w:sz="0" w:space="0" w:color="auto"/>
                <w:right w:val="none" w:sz="0" w:space="0" w:color="auto"/>
              </w:divBdr>
            </w:div>
            <w:div w:id="1942373044">
              <w:marLeft w:val="0"/>
              <w:marRight w:val="0"/>
              <w:marTop w:val="0"/>
              <w:marBottom w:val="0"/>
              <w:divBdr>
                <w:top w:val="none" w:sz="0" w:space="0" w:color="auto"/>
                <w:left w:val="none" w:sz="0" w:space="0" w:color="auto"/>
                <w:bottom w:val="none" w:sz="0" w:space="0" w:color="auto"/>
                <w:right w:val="none" w:sz="0" w:space="0" w:color="auto"/>
              </w:divBdr>
            </w:div>
            <w:div w:id="570963276">
              <w:marLeft w:val="0"/>
              <w:marRight w:val="0"/>
              <w:marTop w:val="0"/>
              <w:marBottom w:val="0"/>
              <w:divBdr>
                <w:top w:val="none" w:sz="0" w:space="0" w:color="auto"/>
                <w:left w:val="none" w:sz="0" w:space="0" w:color="auto"/>
                <w:bottom w:val="none" w:sz="0" w:space="0" w:color="auto"/>
                <w:right w:val="none" w:sz="0" w:space="0" w:color="auto"/>
              </w:divBdr>
            </w:div>
            <w:div w:id="840317507">
              <w:marLeft w:val="0"/>
              <w:marRight w:val="0"/>
              <w:marTop w:val="0"/>
              <w:marBottom w:val="0"/>
              <w:divBdr>
                <w:top w:val="none" w:sz="0" w:space="0" w:color="auto"/>
                <w:left w:val="none" w:sz="0" w:space="0" w:color="auto"/>
                <w:bottom w:val="none" w:sz="0" w:space="0" w:color="auto"/>
                <w:right w:val="none" w:sz="0" w:space="0" w:color="auto"/>
              </w:divBdr>
            </w:div>
            <w:div w:id="827673986">
              <w:marLeft w:val="0"/>
              <w:marRight w:val="0"/>
              <w:marTop w:val="0"/>
              <w:marBottom w:val="0"/>
              <w:divBdr>
                <w:top w:val="none" w:sz="0" w:space="0" w:color="auto"/>
                <w:left w:val="none" w:sz="0" w:space="0" w:color="auto"/>
                <w:bottom w:val="none" w:sz="0" w:space="0" w:color="auto"/>
                <w:right w:val="none" w:sz="0" w:space="0" w:color="auto"/>
              </w:divBdr>
            </w:div>
            <w:div w:id="131413309">
              <w:marLeft w:val="0"/>
              <w:marRight w:val="0"/>
              <w:marTop w:val="0"/>
              <w:marBottom w:val="0"/>
              <w:divBdr>
                <w:top w:val="none" w:sz="0" w:space="0" w:color="auto"/>
                <w:left w:val="none" w:sz="0" w:space="0" w:color="auto"/>
                <w:bottom w:val="none" w:sz="0" w:space="0" w:color="auto"/>
                <w:right w:val="none" w:sz="0" w:space="0" w:color="auto"/>
              </w:divBdr>
            </w:div>
            <w:div w:id="1828477448">
              <w:marLeft w:val="0"/>
              <w:marRight w:val="0"/>
              <w:marTop w:val="0"/>
              <w:marBottom w:val="0"/>
              <w:divBdr>
                <w:top w:val="none" w:sz="0" w:space="0" w:color="auto"/>
                <w:left w:val="none" w:sz="0" w:space="0" w:color="auto"/>
                <w:bottom w:val="none" w:sz="0" w:space="0" w:color="auto"/>
                <w:right w:val="none" w:sz="0" w:space="0" w:color="auto"/>
              </w:divBdr>
            </w:div>
            <w:div w:id="390495520">
              <w:marLeft w:val="0"/>
              <w:marRight w:val="0"/>
              <w:marTop w:val="0"/>
              <w:marBottom w:val="0"/>
              <w:divBdr>
                <w:top w:val="none" w:sz="0" w:space="0" w:color="auto"/>
                <w:left w:val="none" w:sz="0" w:space="0" w:color="auto"/>
                <w:bottom w:val="none" w:sz="0" w:space="0" w:color="auto"/>
                <w:right w:val="none" w:sz="0" w:space="0" w:color="auto"/>
              </w:divBdr>
            </w:div>
            <w:div w:id="1795444227">
              <w:marLeft w:val="0"/>
              <w:marRight w:val="0"/>
              <w:marTop w:val="0"/>
              <w:marBottom w:val="0"/>
              <w:divBdr>
                <w:top w:val="none" w:sz="0" w:space="0" w:color="auto"/>
                <w:left w:val="none" w:sz="0" w:space="0" w:color="auto"/>
                <w:bottom w:val="none" w:sz="0" w:space="0" w:color="auto"/>
                <w:right w:val="none" w:sz="0" w:space="0" w:color="auto"/>
              </w:divBdr>
            </w:div>
            <w:div w:id="1995135257">
              <w:marLeft w:val="0"/>
              <w:marRight w:val="0"/>
              <w:marTop w:val="0"/>
              <w:marBottom w:val="0"/>
              <w:divBdr>
                <w:top w:val="none" w:sz="0" w:space="0" w:color="auto"/>
                <w:left w:val="none" w:sz="0" w:space="0" w:color="auto"/>
                <w:bottom w:val="none" w:sz="0" w:space="0" w:color="auto"/>
                <w:right w:val="none" w:sz="0" w:space="0" w:color="auto"/>
              </w:divBdr>
            </w:div>
            <w:div w:id="1224024531">
              <w:marLeft w:val="0"/>
              <w:marRight w:val="0"/>
              <w:marTop w:val="0"/>
              <w:marBottom w:val="0"/>
              <w:divBdr>
                <w:top w:val="none" w:sz="0" w:space="0" w:color="auto"/>
                <w:left w:val="none" w:sz="0" w:space="0" w:color="auto"/>
                <w:bottom w:val="none" w:sz="0" w:space="0" w:color="auto"/>
                <w:right w:val="none" w:sz="0" w:space="0" w:color="auto"/>
              </w:divBdr>
            </w:div>
            <w:div w:id="768815254">
              <w:marLeft w:val="0"/>
              <w:marRight w:val="0"/>
              <w:marTop w:val="0"/>
              <w:marBottom w:val="0"/>
              <w:divBdr>
                <w:top w:val="none" w:sz="0" w:space="0" w:color="auto"/>
                <w:left w:val="none" w:sz="0" w:space="0" w:color="auto"/>
                <w:bottom w:val="none" w:sz="0" w:space="0" w:color="auto"/>
                <w:right w:val="none" w:sz="0" w:space="0" w:color="auto"/>
              </w:divBdr>
            </w:div>
            <w:div w:id="2051102226">
              <w:marLeft w:val="0"/>
              <w:marRight w:val="0"/>
              <w:marTop w:val="0"/>
              <w:marBottom w:val="0"/>
              <w:divBdr>
                <w:top w:val="none" w:sz="0" w:space="0" w:color="auto"/>
                <w:left w:val="none" w:sz="0" w:space="0" w:color="auto"/>
                <w:bottom w:val="none" w:sz="0" w:space="0" w:color="auto"/>
                <w:right w:val="none" w:sz="0" w:space="0" w:color="auto"/>
              </w:divBdr>
            </w:div>
            <w:div w:id="57018475">
              <w:marLeft w:val="0"/>
              <w:marRight w:val="0"/>
              <w:marTop w:val="0"/>
              <w:marBottom w:val="0"/>
              <w:divBdr>
                <w:top w:val="none" w:sz="0" w:space="0" w:color="auto"/>
                <w:left w:val="none" w:sz="0" w:space="0" w:color="auto"/>
                <w:bottom w:val="none" w:sz="0" w:space="0" w:color="auto"/>
                <w:right w:val="none" w:sz="0" w:space="0" w:color="auto"/>
              </w:divBdr>
            </w:div>
            <w:div w:id="152454624">
              <w:marLeft w:val="0"/>
              <w:marRight w:val="0"/>
              <w:marTop w:val="0"/>
              <w:marBottom w:val="0"/>
              <w:divBdr>
                <w:top w:val="none" w:sz="0" w:space="0" w:color="auto"/>
                <w:left w:val="none" w:sz="0" w:space="0" w:color="auto"/>
                <w:bottom w:val="none" w:sz="0" w:space="0" w:color="auto"/>
                <w:right w:val="none" w:sz="0" w:space="0" w:color="auto"/>
              </w:divBdr>
            </w:div>
            <w:div w:id="884604948">
              <w:marLeft w:val="0"/>
              <w:marRight w:val="0"/>
              <w:marTop w:val="0"/>
              <w:marBottom w:val="0"/>
              <w:divBdr>
                <w:top w:val="none" w:sz="0" w:space="0" w:color="auto"/>
                <w:left w:val="none" w:sz="0" w:space="0" w:color="auto"/>
                <w:bottom w:val="none" w:sz="0" w:space="0" w:color="auto"/>
                <w:right w:val="none" w:sz="0" w:space="0" w:color="auto"/>
              </w:divBdr>
            </w:div>
            <w:div w:id="376659680">
              <w:marLeft w:val="0"/>
              <w:marRight w:val="0"/>
              <w:marTop w:val="0"/>
              <w:marBottom w:val="0"/>
              <w:divBdr>
                <w:top w:val="none" w:sz="0" w:space="0" w:color="auto"/>
                <w:left w:val="none" w:sz="0" w:space="0" w:color="auto"/>
                <w:bottom w:val="none" w:sz="0" w:space="0" w:color="auto"/>
                <w:right w:val="none" w:sz="0" w:space="0" w:color="auto"/>
              </w:divBdr>
            </w:div>
            <w:div w:id="1798646585">
              <w:marLeft w:val="0"/>
              <w:marRight w:val="0"/>
              <w:marTop w:val="0"/>
              <w:marBottom w:val="0"/>
              <w:divBdr>
                <w:top w:val="none" w:sz="0" w:space="0" w:color="auto"/>
                <w:left w:val="none" w:sz="0" w:space="0" w:color="auto"/>
                <w:bottom w:val="none" w:sz="0" w:space="0" w:color="auto"/>
                <w:right w:val="none" w:sz="0" w:space="0" w:color="auto"/>
              </w:divBdr>
            </w:div>
            <w:div w:id="826358264">
              <w:marLeft w:val="0"/>
              <w:marRight w:val="0"/>
              <w:marTop w:val="0"/>
              <w:marBottom w:val="0"/>
              <w:divBdr>
                <w:top w:val="none" w:sz="0" w:space="0" w:color="auto"/>
                <w:left w:val="none" w:sz="0" w:space="0" w:color="auto"/>
                <w:bottom w:val="none" w:sz="0" w:space="0" w:color="auto"/>
                <w:right w:val="none" w:sz="0" w:space="0" w:color="auto"/>
              </w:divBdr>
            </w:div>
            <w:div w:id="1787889238">
              <w:marLeft w:val="0"/>
              <w:marRight w:val="0"/>
              <w:marTop w:val="0"/>
              <w:marBottom w:val="0"/>
              <w:divBdr>
                <w:top w:val="none" w:sz="0" w:space="0" w:color="auto"/>
                <w:left w:val="none" w:sz="0" w:space="0" w:color="auto"/>
                <w:bottom w:val="none" w:sz="0" w:space="0" w:color="auto"/>
                <w:right w:val="none" w:sz="0" w:space="0" w:color="auto"/>
              </w:divBdr>
            </w:div>
            <w:div w:id="444033660">
              <w:marLeft w:val="0"/>
              <w:marRight w:val="0"/>
              <w:marTop w:val="0"/>
              <w:marBottom w:val="0"/>
              <w:divBdr>
                <w:top w:val="none" w:sz="0" w:space="0" w:color="auto"/>
                <w:left w:val="none" w:sz="0" w:space="0" w:color="auto"/>
                <w:bottom w:val="none" w:sz="0" w:space="0" w:color="auto"/>
                <w:right w:val="none" w:sz="0" w:space="0" w:color="auto"/>
              </w:divBdr>
            </w:div>
            <w:div w:id="960454816">
              <w:marLeft w:val="0"/>
              <w:marRight w:val="0"/>
              <w:marTop w:val="0"/>
              <w:marBottom w:val="0"/>
              <w:divBdr>
                <w:top w:val="none" w:sz="0" w:space="0" w:color="auto"/>
                <w:left w:val="none" w:sz="0" w:space="0" w:color="auto"/>
                <w:bottom w:val="none" w:sz="0" w:space="0" w:color="auto"/>
                <w:right w:val="none" w:sz="0" w:space="0" w:color="auto"/>
              </w:divBdr>
            </w:div>
            <w:div w:id="1879468206">
              <w:marLeft w:val="0"/>
              <w:marRight w:val="0"/>
              <w:marTop w:val="0"/>
              <w:marBottom w:val="0"/>
              <w:divBdr>
                <w:top w:val="none" w:sz="0" w:space="0" w:color="auto"/>
                <w:left w:val="none" w:sz="0" w:space="0" w:color="auto"/>
                <w:bottom w:val="none" w:sz="0" w:space="0" w:color="auto"/>
                <w:right w:val="none" w:sz="0" w:space="0" w:color="auto"/>
              </w:divBdr>
            </w:div>
            <w:div w:id="290940281">
              <w:marLeft w:val="0"/>
              <w:marRight w:val="0"/>
              <w:marTop w:val="0"/>
              <w:marBottom w:val="0"/>
              <w:divBdr>
                <w:top w:val="none" w:sz="0" w:space="0" w:color="auto"/>
                <w:left w:val="none" w:sz="0" w:space="0" w:color="auto"/>
                <w:bottom w:val="none" w:sz="0" w:space="0" w:color="auto"/>
                <w:right w:val="none" w:sz="0" w:space="0" w:color="auto"/>
              </w:divBdr>
            </w:div>
            <w:div w:id="98261018">
              <w:marLeft w:val="0"/>
              <w:marRight w:val="0"/>
              <w:marTop w:val="0"/>
              <w:marBottom w:val="0"/>
              <w:divBdr>
                <w:top w:val="none" w:sz="0" w:space="0" w:color="auto"/>
                <w:left w:val="none" w:sz="0" w:space="0" w:color="auto"/>
                <w:bottom w:val="none" w:sz="0" w:space="0" w:color="auto"/>
                <w:right w:val="none" w:sz="0" w:space="0" w:color="auto"/>
              </w:divBdr>
            </w:div>
            <w:div w:id="176240488">
              <w:marLeft w:val="0"/>
              <w:marRight w:val="0"/>
              <w:marTop w:val="0"/>
              <w:marBottom w:val="0"/>
              <w:divBdr>
                <w:top w:val="none" w:sz="0" w:space="0" w:color="auto"/>
                <w:left w:val="none" w:sz="0" w:space="0" w:color="auto"/>
                <w:bottom w:val="none" w:sz="0" w:space="0" w:color="auto"/>
                <w:right w:val="none" w:sz="0" w:space="0" w:color="auto"/>
              </w:divBdr>
            </w:div>
            <w:div w:id="791751573">
              <w:marLeft w:val="0"/>
              <w:marRight w:val="0"/>
              <w:marTop w:val="0"/>
              <w:marBottom w:val="0"/>
              <w:divBdr>
                <w:top w:val="none" w:sz="0" w:space="0" w:color="auto"/>
                <w:left w:val="none" w:sz="0" w:space="0" w:color="auto"/>
                <w:bottom w:val="none" w:sz="0" w:space="0" w:color="auto"/>
                <w:right w:val="none" w:sz="0" w:space="0" w:color="auto"/>
              </w:divBdr>
            </w:div>
            <w:div w:id="436952041">
              <w:marLeft w:val="0"/>
              <w:marRight w:val="0"/>
              <w:marTop w:val="0"/>
              <w:marBottom w:val="0"/>
              <w:divBdr>
                <w:top w:val="none" w:sz="0" w:space="0" w:color="auto"/>
                <w:left w:val="none" w:sz="0" w:space="0" w:color="auto"/>
                <w:bottom w:val="none" w:sz="0" w:space="0" w:color="auto"/>
                <w:right w:val="none" w:sz="0" w:space="0" w:color="auto"/>
              </w:divBdr>
            </w:div>
            <w:div w:id="621762941">
              <w:marLeft w:val="0"/>
              <w:marRight w:val="0"/>
              <w:marTop w:val="0"/>
              <w:marBottom w:val="0"/>
              <w:divBdr>
                <w:top w:val="none" w:sz="0" w:space="0" w:color="auto"/>
                <w:left w:val="none" w:sz="0" w:space="0" w:color="auto"/>
                <w:bottom w:val="none" w:sz="0" w:space="0" w:color="auto"/>
                <w:right w:val="none" w:sz="0" w:space="0" w:color="auto"/>
              </w:divBdr>
            </w:div>
            <w:div w:id="754322593">
              <w:marLeft w:val="0"/>
              <w:marRight w:val="0"/>
              <w:marTop w:val="0"/>
              <w:marBottom w:val="0"/>
              <w:divBdr>
                <w:top w:val="none" w:sz="0" w:space="0" w:color="auto"/>
                <w:left w:val="none" w:sz="0" w:space="0" w:color="auto"/>
                <w:bottom w:val="none" w:sz="0" w:space="0" w:color="auto"/>
                <w:right w:val="none" w:sz="0" w:space="0" w:color="auto"/>
              </w:divBdr>
            </w:div>
            <w:div w:id="228468346">
              <w:marLeft w:val="0"/>
              <w:marRight w:val="0"/>
              <w:marTop w:val="0"/>
              <w:marBottom w:val="0"/>
              <w:divBdr>
                <w:top w:val="none" w:sz="0" w:space="0" w:color="auto"/>
                <w:left w:val="none" w:sz="0" w:space="0" w:color="auto"/>
                <w:bottom w:val="none" w:sz="0" w:space="0" w:color="auto"/>
                <w:right w:val="none" w:sz="0" w:space="0" w:color="auto"/>
              </w:divBdr>
            </w:div>
            <w:div w:id="651371668">
              <w:marLeft w:val="0"/>
              <w:marRight w:val="0"/>
              <w:marTop w:val="0"/>
              <w:marBottom w:val="0"/>
              <w:divBdr>
                <w:top w:val="none" w:sz="0" w:space="0" w:color="auto"/>
                <w:left w:val="none" w:sz="0" w:space="0" w:color="auto"/>
                <w:bottom w:val="none" w:sz="0" w:space="0" w:color="auto"/>
                <w:right w:val="none" w:sz="0" w:space="0" w:color="auto"/>
              </w:divBdr>
            </w:div>
            <w:div w:id="1557857747">
              <w:marLeft w:val="0"/>
              <w:marRight w:val="0"/>
              <w:marTop w:val="0"/>
              <w:marBottom w:val="0"/>
              <w:divBdr>
                <w:top w:val="none" w:sz="0" w:space="0" w:color="auto"/>
                <w:left w:val="none" w:sz="0" w:space="0" w:color="auto"/>
                <w:bottom w:val="none" w:sz="0" w:space="0" w:color="auto"/>
                <w:right w:val="none" w:sz="0" w:space="0" w:color="auto"/>
              </w:divBdr>
            </w:div>
            <w:div w:id="2049379244">
              <w:marLeft w:val="0"/>
              <w:marRight w:val="0"/>
              <w:marTop w:val="0"/>
              <w:marBottom w:val="0"/>
              <w:divBdr>
                <w:top w:val="none" w:sz="0" w:space="0" w:color="auto"/>
                <w:left w:val="none" w:sz="0" w:space="0" w:color="auto"/>
                <w:bottom w:val="none" w:sz="0" w:space="0" w:color="auto"/>
                <w:right w:val="none" w:sz="0" w:space="0" w:color="auto"/>
              </w:divBdr>
            </w:div>
            <w:div w:id="1288316334">
              <w:marLeft w:val="0"/>
              <w:marRight w:val="0"/>
              <w:marTop w:val="0"/>
              <w:marBottom w:val="0"/>
              <w:divBdr>
                <w:top w:val="none" w:sz="0" w:space="0" w:color="auto"/>
                <w:left w:val="none" w:sz="0" w:space="0" w:color="auto"/>
                <w:bottom w:val="none" w:sz="0" w:space="0" w:color="auto"/>
                <w:right w:val="none" w:sz="0" w:space="0" w:color="auto"/>
              </w:divBdr>
            </w:div>
            <w:div w:id="629671733">
              <w:marLeft w:val="0"/>
              <w:marRight w:val="0"/>
              <w:marTop w:val="0"/>
              <w:marBottom w:val="0"/>
              <w:divBdr>
                <w:top w:val="none" w:sz="0" w:space="0" w:color="auto"/>
                <w:left w:val="none" w:sz="0" w:space="0" w:color="auto"/>
                <w:bottom w:val="none" w:sz="0" w:space="0" w:color="auto"/>
                <w:right w:val="none" w:sz="0" w:space="0" w:color="auto"/>
              </w:divBdr>
            </w:div>
            <w:div w:id="57558484">
              <w:marLeft w:val="0"/>
              <w:marRight w:val="0"/>
              <w:marTop w:val="0"/>
              <w:marBottom w:val="0"/>
              <w:divBdr>
                <w:top w:val="none" w:sz="0" w:space="0" w:color="auto"/>
                <w:left w:val="none" w:sz="0" w:space="0" w:color="auto"/>
                <w:bottom w:val="none" w:sz="0" w:space="0" w:color="auto"/>
                <w:right w:val="none" w:sz="0" w:space="0" w:color="auto"/>
              </w:divBdr>
            </w:div>
            <w:div w:id="10450012">
              <w:marLeft w:val="0"/>
              <w:marRight w:val="0"/>
              <w:marTop w:val="0"/>
              <w:marBottom w:val="0"/>
              <w:divBdr>
                <w:top w:val="none" w:sz="0" w:space="0" w:color="auto"/>
                <w:left w:val="none" w:sz="0" w:space="0" w:color="auto"/>
                <w:bottom w:val="none" w:sz="0" w:space="0" w:color="auto"/>
                <w:right w:val="none" w:sz="0" w:space="0" w:color="auto"/>
              </w:divBdr>
            </w:div>
            <w:div w:id="270822428">
              <w:marLeft w:val="0"/>
              <w:marRight w:val="0"/>
              <w:marTop w:val="0"/>
              <w:marBottom w:val="0"/>
              <w:divBdr>
                <w:top w:val="none" w:sz="0" w:space="0" w:color="auto"/>
                <w:left w:val="none" w:sz="0" w:space="0" w:color="auto"/>
                <w:bottom w:val="none" w:sz="0" w:space="0" w:color="auto"/>
                <w:right w:val="none" w:sz="0" w:space="0" w:color="auto"/>
              </w:divBdr>
            </w:div>
            <w:div w:id="650598220">
              <w:marLeft w:val="0"/>
              <w:marRight w:val="0"/>
              <w:marTop w:val="0"/>
              <w:marBottom w:val="0"/>
              <w:divBdr>
                <w:top w:val="none" w:sz="0" w:space="0" w:color="auto"/>
                <w:left w:val="none" w:sz="0" w:space="0" w:color="auto"/>
                <w:bottom w:val="none" w:sz="0" w:space="0" w:color="auto"/>
                <w:right w:val="none" w:sz="0" w:space="0" w:color="auto"/>
              </w:divBdr>
            </w:div>
            <w:div w:id="333732093">
              <w:marLeft w:val="0"/>
              <w:marRight w:val="0"/>
              <w:marTop w:val="0"/>
              <w:marBottom w:val="0"/>
              <w:divBdr>
                <w:top w:val="none" w:sz="0" w:space="0" w:color="auto"/>
                <w:left w:val="none" w:sz="0" w:space="0" w:color="auto"/>
                <w:bottom w:val="none" w:sz="0" w:space="0" w:color="auto"/>
                <w:right w:val="none" w:sz="0" w:space="0" w:color="auto"/>
              </w:divBdr>
            </w:div>
            <w:div w:id="2127582005">
              <w:marLeft w:val="0"/>
              <w:marRight w:val="0"/>
              <w:marTop w:val="0"/>
              <w:marBottom w:val="0"/>
              <w:divBdr>
                <w:top w:val="none" w:sz="0" w:space="0" w:color="auto"/>
                <w:left w:val="none" w:sz="0" w:space="0" w:color="auto"/>
                <w:bottom w:val="none" w:sz="0" w:space="0" w:color="auto"/>
                <w:right w:val="none" w:sz="0" w:space="0" w:color="auto"/>
              </w:divBdr>
            </w:div>
            <w:div w:id="983005190">
              <w:marLeft w:val="0"/>
              <w:marRight w:val="0"/>
              <w:marTop w:val="0"/>
              <w:marBottom w:val="0"/>
              <w:divBdr>
                <w:top w:val="none" w:sz="0" w:space="0" w:color="auto"/>
                <w:left w:val="none" w:sz="0" w:space="0" w:color="auto"/>
                <w:bottom w:val="none" w:sz="0" w:space="0" w:color="auto"/>
                <w:right w:val="none" w:sz="0" w:space="0" w:color="auto"/>
              </w:divBdr>
            </w:div>
            <w:div w:id="575628442">
              <w:marLeft w:val="0"/>
              <w:marRight w:val="0"/>
              <w:marTop w:val="0"/>
              <w:marBottom w:val="0"/>
              <w:divBdr>
                <w:top w:val="none" w:sz="0" w:space="0" w:color="auto"/>
                <w:left w:val="none" w:sz="0" w:space="0" w:color="auto"/>
                <w:bottom w:val="none" w:sz="0" w:space="0" w:color="auto"/>
                <w:right w:val="none" w:sz="0" w:space="0" w:color="auto"/>
              </w:divBdr>
            </w:div>
            <w:div w:id="392583303">
              <w:marLeft w:val="0"/>
              <w:marRight w:val="0"/>
              <w:marTop w:val="0"/>
              <w:marBottom w:val="0"/>
              <w:divBdr>
                <w:top w:val="none" w:sz="0" w:space="0" w:color="auto"/>
                <w:left w:val="none" w:sz="0" w:space="0" w:color="auto"/>
                <w:bottom w:val="none" w:sz="0" w:space="0" w:color="auto"/>
                <w:right w:val="none" w:sz="0" w:space="0" w:color="auto"/>
              </w:divBdr>
            </w:div>
            <w:div w:id="1291209112">
              <w:marLeft w:val="0"/>
              <w:marRight w:val="0"/>
              <w:marTop w:val="0"/>
              <w:marBottom w:val="0"/>
              <w:divBdr>
                <w:top w:val="none" w:sz="0" w:space="0" w:color="auto"/>
                <w:left w:val="none" w:sz="0" w:space="0" w:color="auto"/>
                <w:bottom w:val="none" w:sz="0" w:space="0" w:color="auto"/>
                <w:right w:val="none" w:sz="0" w:space="0" w:color="auto"/>
              </w:divBdr>
            </w:div>
            <w:div w:id="1657952026">
              <w:marLeft w:val="0"/>
              <w:marRight w:val="0"/>
              <w:marTop w:val="0"/>
              <w:marBottom w:val="0"/>
              <w:divBdr>
                <w:top w:val="none" w:sz="0" w:space="0" w:color="auto"/>
                <w:left w:val="none" w:sz="0" w:space="0" w:color="auto"/>
                <w:bottom w:val="none" w:sz="0" w:space="0" w:color="auto"/>
                <w:right w:val="none" w:sz="0" w:space="0" w:color="auto"/>
              </w:divBdr>
            </w:div>
            <w:div w:id="794373817">
              <w:marLeft w:val="0"/>
              <w:marRight w:val="0"/>
              <w:marTop w:val="0"/>
              <w:marBottom w:val="0"/>
              <w:divBdr>
                <w:top w:val="none" w:sz="0" w:space="0" w:color="auto"/>
                <w:left w:val="none" w:sz="0" w:space="0" w:color="auto"/>
                <w:bottom w:val="none" w:sz="0" w:space="0" w:color="auto"/>
                <w:right w:val="none" w:sz="0" w:space="0" w:color="auto"/>
              </w:divBdr>
            </w:div>
            <w:div w:id="59330794">
              <w:marLeft w:val="0"/>
              <w:marRight w:val="0"/>
              <w:marTop w:val="0"/>
              <w:marBottom w:val="0"/>
              <w:divBdr>
                <w:top w:val="none" w:sz="0" w:space="0" w:color="auto"/>
                <w:left w:val="none" w:sz="0" w:space="0" w:color="auto"/>
                <w:bottom w:val="none" w:sz="0" w:space="0" w:color="auto"/>
                <w:right w:val="none" w:sz="0" w:space="0" w:color="auto"/>
              </w:divBdr>
            </w:div>
            <w:div w:id="1256479768">
              <w:marLeft w:val="0"/>
              <w:marRight w:val="0"/>
              <w:marTop w:val="0"/>
              <w:marBottom w:val="0"/>
              <w:divBdr>
                <w:top w:val="none" w:sz="0" w:space="0" w:color="auto"/>
                <w:left w:val="none" w:sz="0" w:space="0" w:color="auto"/>
                <w:bottom w:val="none" w:sz="0" w:space="0" w:color="auto"/>
                <w:right w:val="none" w:sz="0" w:space="0" w:color="auto"/>
              </w:divBdr>
            </w:div>
            <w:div w:id="394282334">
              <w:marLeft w:val="0"/>
              <w:marRight w:val="0"/>
              <w:marTop w:val="0"/>
              <w:marBottom w:val="0"/>
              <w:divBdr>
                <w:top w:val="none" w:sz="0" w:space="0" w:color="auto"/>
                <w:left w:val="none" w:sz="0" w:space="0" w:color="auto"/>
                <w:bottom w:val="none" w:sz="0" w:space="0" w:color="auto"/>
                <w:right w:val="none" w:sz="0" w:space="0" w:color="auto"/>
              </w:divBdr>
            </w:div>
            <w:div w:id="1074275810">
              <w:marLeft w:val="0"/>
              <w:marRight w:val="0"/>
              <w:marTop w:val="0"/>
              <w:marBottom w:val="0"/>
              <w:divBdr>
                <w:top w:val="none" w:sz="0" w:space="0" w:color="auto"/>
                <w:left w:val="none" w:sz="0" w:space="0" w:color="auto"/>
                <w:bottom w:val="none" w:sz="0" w:space="0" w:color="auto"/>
                <w:right w:val="none" w:sz="0" w:space="0" w:color="auto"/>
              </w:divBdr>
            </w:div>
            <w:div w:id="1838036155">
              <w:marLeft w:val="0"/>
              <w:marRight w:val="0"/>
              <w:marTop w:val="0"/>
              <w:marBottom w:val="0"/>
              <w:divBdr>
                <w:top w:val="none" w:sz="0" w:space="0" w:color="auto"/>
                <w:left w:val="none" w:sz="0" w:space="0" w:color="auto"/>
                <w:bottom w:val="none" w:sz="0" w:space="0" w:color="auto"/>
                <w:right w:val="none" w:sz="0" w:space="0" w:color="auto"/>
              </w:divBdr>
            </w:div>
            <w:div w:id="133302757">
              <w:marLeft w:val="0"/>
              <w:marRight w:val="0"/>
              <w:marTop w:val="0"/>
              <w:marBottom w:val="0"/>
              <w:divBdr>
                <w:top w:val="none" w:sz="0" w:space="0" w:color="auto"/>
                <w:left w:val="none" w:sz="0" w:space="0" w:color="auto"/>
                <w:bottom w:val="none" w:sz="0" w:space="0" w:color="auto"/>
                <w:right w:val="none" w:sz="0" w:space="0" w:color="auto"/>
              </w:divBdr>
            </w:div>
            <w:div w:id="743650358">
              <w:marLeft w:val="0"/>
              <w:marRight w:val="0"/>
              <w:marTop w:val="0"/>
              <w:marBottom w:val="0"/>
              <w:divBdr>
                <w:top w:val="none" w:sz="0" w:space="0" w:color="auto"/>
                <w:left w:val="none" w:sz="0" w:space="0" w:color="auto"/>
                <w:bottom w:val="none" w:sz="0" w:space="0" w:color="auto"/>
                <w:right w:val="none" w:sz="0" w:space="0" w:color="auto"/>
              </w:divBdr>
            </w:div>
            <w:div w:id="615866269">
              <w:marLeft w:val="0"/>
              <w:marRight w:val="0"/>
              <w:marTop w:val="0"/>
              <w:marBottom w:val="0"/>
              <w:divBdr>
                <w:top w:val="none" w:sz="0" w:space="0" w:color="auto"/>
                <w:left w:val="none" w:sz="0" w:space="0" w:color="auto"/>
                <w:bottom w:val="none" w:sz="0" w:space="0" w:color="auto"/>
                <w:right w:val="none" w:sz="0" w:space="0" w:color="auto"/>
              </w:divBdr>
            </w:div>
            <w:div w:id="705520928">
              <w:marLeft w:val="0"/>
              <w:marRight w:val="0"/>
              <w:marTop w:val="0"/>
              <w:marBottom w:val="0"/>
              <w:divBdr>
                <w:top w:val="none" w:sz="0" w:space="0" w:color="auto"/>
                <w:left w:val="none" w:sz="0" w:space="0" w:color="auto"/>
                <w:bottom w:val="none" w:sz="0" w:space="0" w:color="auto"/>
                <w:right w:val="none" w:sz="0" w:space="0" w:color="auto"/>
              </w:divBdr>
            </w:div>
            <w:div w:id="501553266">
              <w:marLeft w:val="0"/>
              <w:marRight w:val="0"/>
              <w:marTop w:val="0"/>
              <w:marBottom w:val="0"/>
              <w:divBdr>
                <w:top w:val="none" w:sz="0" w:space="0" w:color="auto"/>
                <w:left w:val="none" w:sz="0" w:space="0" w:color="auto"/>
                <w:bottom w:val="none" w:sz="0" w:space="0" w:color="auto"/>
                <w:right w:val="none" w:sz="0" w:space="0" w:color="auto"/>
              </w:divBdr>
            </w:div>
            <w:div w:id="1266421899">
              <w:marLeft w:val="0"/>
              <w:marRight w:val="0"/>
              <w:marTop w:val="0"/>
              <w:marBottom w:val="0"/>
              <w:divBdr>
                <w:top w:val="none" w:sz="0" w:space="0" w:color="auto"/>
                <w:left w:val="none" w:sz="0" w:space="0" w:color="auto"/>
                <w:bottom w:val="none" w:sz="0" w:space="0" w:color="auto"/>
                <w:right w:val="none" w:sz="0" w:space="0" w:color="auto"/>
              </w:divBdr>
            </w:div>
            <w:div w:id="1077287038">
              <w:marLeft w:val="0"/>
              <w:marRight w:val="0"/>
              <w:marTop w:val="0"/>
              <w:marBottom w:val="0"/>
              <w:divBdr>
                <w:top w:val="none" w:sz="0" w:space="0" w:color="auto"/>
                <w:left w:val="none" w:sz="0" w:space="0" w:color="auto"/>
                <w:bottom w:val="none" w:sz="0" w:space="0" w:color="auto"/>
                <w:right w:val="none" w:sz="0" w:space="0" w:color="auto"/>
              </w:divBdr>
            </w:div>
            <w:div w:id="881018027">
              <w:marLeft w:val="0"/>
              <w:marRight w:val="0"/>
              <w:marTop w:val="0"/>
              <w:marBottom w:val="0"/>
              <w:divBdr>
                <w:top w:val="none" w:sz="0" w:space="0" w:color="auto"/>
                <w:left w:val="none" w:sz="0" w:space="0" w:color="auto"/>
                <w:bottom w:val="none" w:sz="0" w:space="0" w:color="auto"/>
                <w:right w:val="none" w:sz="0" w:space="0" w:color="auto"/>
              </w:divBdr>
            </w:div>
            <w:div w:id="2072070214">
              <w:marLeft w:val="0"/>
              <w:marRight w:val="0"/>
              <w:marTop w:val="0"/>
              <w:marBottom w:val="0"/>
              <w:divBdr>
                <w:top w:val="none" w:sz="0" w:space="0" w:color="auto"/>
                <w:left w:val="none" w:sz="0" w:space="0" w:color="auto"/>
                <w:bottom w:val="none" w:sz="0" w:space="0" w:color="auto"/>
                <w:right w:val="none" w:sz="0" w:space="0" w:color="auto"/>
              </w:divBdr>
            </w:div>
            <w:div w:id="943342006">
              <w:marLeft w:val="0"/>
              <w:marRight w:val="0"/>
              <w:marTop w:val="0"/>
              <w:marBottom w:val="0"/>
              <w:divBdr>
                <w:top w:val="none" w:sz="0" w:space="0" w:color="auto"/>
                <w:left w:val="none" w:sz="0" w:space="0" w:color="auto"/>
                <w:bottom w:val="none" w:sz="0" w:space="0" w:color="auto"/>
                <w:right w:val="none" w:sz="0" w:space="0" w:color="auto"/>
              </w:divBdr>
            </w:div>
            <w:div w:id="1994217139">
              <w:marLeft w:val="0"/>
              <w:marRight w:val="0"/>
              <w:marTop w:val="0"/>
              <w:marBottom w:val="0"/>
              <w:divBdr>
                <w:top w:val="none" w:sz="0" w:space="0" w:color="auto"/>
                <w:left w:val="none" w:sz="0" w:space="0" w:color="auto"/>
                <w:bottom w:val="none" w:sz="0" w:space="0" w:color="auto"/>
                <w:right w:val="none" w:sz="0" w:space="0" w:color="auto"/>
              </w:divBdr>
            </w:div>
            <w:div w:id="1140612499">
              <w:marLeft w:val="0"/>
              <w:marRight w:val="0"/>
              <w:marTop w:val="0"/>
              <w:marBottom w:val="0"/>
              <w:divBdr>
                <w:top w:val="none" w:sz="0" w:space="0" w:color="auto"/>
                <w:left w:val="none" w:sz="0" w:space="0" w:color="auto"/>
                <w:bottom w:val="none" w:sz="0" w:space="0" w:color="auto"/>
                <w:right w:val="none" w:sz="0" w:space="0" w:color="auto"/>
              </w:divBdr>
            </w:div>
            <w:div w:id="120534794">
              <w:marLeft w:val="0"/>
              <w:marRight w:val="0"/>
              <w:marTop w:val="0"/>
              <w:marBottom w:val="0"/>
              <w:divBdr>
                <w:top w:val="none" w:sz="0" w:space="0" w:color="auto"/>
                <w:left w:val="none" w:sz="0" w:space="0" w:color="auto"/>
                <w:bottom w:val="none" w:sz="0" w:space="0" w:color="auto"/>
                <w:right w:val="none" w:sz="0" w:space="0" w:color="auto"/>
              </w:divBdr>
            </w:div>
            <w:div w:id="528564695">
              <w:marLeft w:val="0"/>
              <w:marRight w:val="0"/>
              <w:marTop w:val="0"/>
              <w:marBottom w:val="0"/>
              <w:divBdr>
                <w:top w:val="none" w:sz="0" w:space="0" w:color="auto"/>
                <w:left w:val="none" w:sz="0" w:space="0" w:color="auto"/>
                <w:bottom w:val="none" w:sz="0" w:space="0" w:color="auto"/>
                <w:right w:val="none" w:sz="0" w:space="0" w:color="auto"/>
              </w:divBdr>
            </w:div>
            <w:div w:id="2067677958">
              <w:marLeft w:val="0"/>
              <w:marRight w:val="0"/>
              <w:marTop w:val="0"/>
              <w:marBottom w:val="0"/>
              <w:divBdr>
                <w:top w:val="none" w:sz="0" w:space="0" w:color="auto"/>
                <w:left w:val="none" w:sz="0" w:space="0" w:color="auto"/>
                <w:bottom w:val="none" w:sz="0" w:space="0" w:color="auto"/>
                <w:right w:val="none" w:sz="0" w:space="0" w:color="auto"/>
              </w:divBdr>
            </w:div>
            <w:div w:id="1736582979">
              <w:marLeft w:val="0"/>
              <w:marRight w:val="0"/>
              <w:marTop w:val="0"/>
              <w:marBottom w:val="0"/>
              <w:divBdr>
                <w:top w:val="none" w:sz="0" w:space="0" w:color="auto"/>
                <w:left w:val="none" w:sz="0" w:space="0" w:color="auto"/>
                <w:bottom w:val="none" w:sz="0" w:space="0" w:color="auto"/>
                <w:right w:val="none" w:sz="0" w:space="0" w:color="auto"/>
              </w:divBdr>
            </w:div>
            <w:div w:id="1050232482">
              <w:marLeft w:val="0"/>
              <w:marRight w:val="0"/>
              <w:marTop w:val="0"/>
              <w:marBottom w:val="0"/>
              <w:divBdr>
                <w:top w:val="none" w:sz="0" w:space="0" w:color="auto"/>
                <w:left w:val="none" w:sz="0" w:space="0" w:color="auto"/>
                <w:bottom w:val="none" w:sz="0" w:space="0" w:color="auto"/>
                <w:right w:val="none" w:sz="0" w:space="0" w:color="auto"/>
              </w:divBdr>
            </w:div>
            <w:div w:id="1180899932">
              <w:marLeft w:val="0"/>
              <w:marRight w:val="0"/>
              <w:marTop w:val="0"/>
              <w:marBottom w:val="0"/>
              <w:divBdr>
                <w:top w:val="none" w:sz="0" w:space="0" w:color="auto"/>
                <w:left w:val="none" w:sz="0" w:space="0" w:color="auto"/>
                <w:bottom w:val="none" w:sz="0" w:space="0" w:color="auto"/>
                <w:right w:val="none" w:sz="0" w:space="0" w:color="auto"/>
              </w:divBdr>
            </w:div>
            <w:div w:id="1429815109">
              <w:marLeft w:val="0"/>
              <w:marRight w:val="0"/>
              <w:marTop w:val="0"/>
              <w:marBottom w:val="0"/>
              <w:divBdr>
                <w:top w:val="none" w:sz="0" w:space="0" w:color="auto"/>
                <w:left w:val="none" w:sz="0" w:space="0" w:color="auto"/>
                <w:bottom w:val="none" w:sz="0" w:space="0" w:color="auto"/>
                <w:right w:val="none" w:sz="0" w:space="0" w:color="auto"/>
              </w:divBdr>
            </w:div>
            <w:div w:id="1195580417">
              <w:marLeft w:val="0"/>
              <w:marRight w:val="0"/>
              <w:marTop w:val="0"/>
              <w:marBottom w:val="0"/>
              <w:divBdr>
                <w:top w:val="none" w:sz="0" w:space="0" w:color="auto"/>
                <w:left w:val="none" w:sz="0" w:space="0" w:color="auto"/>
                <w:bottom w:val="none" w:sz="0" w:space="0" w:color="auto"/>
                <w:right w:val="none" w:sz="0" w:space="0" w:color="auto"/>
              </w:divBdr>
            </w:div>
            <w:div w:id="1678650233">
              <w:marLeft w:val="0"/>
              <w:marRight w:val="0"/>
              <w:marTop w:val="0"/>
              <w:marBottom w:val="0"/>
              <w:divBdr>
                <w:top w:val="none" w:sz="0" w:space="0" w:color="auto"/>
                <w:left w:val="none" w:sz="0" w:space="0" w:color="auto"/>
                <w:bottom w:val="none" w:sz="0" w:space="0" w:color="auto"/>
                <w:right w:val="none" w:sz="0" w:space="0" w:color="auto"/>
              </w:divBdr>
            </w:div>
            <w:div w:id="1709525725">
              <w:marLeft w:val="0"/>
              <w:marRight w:val="0"/>
              <w:marTop w:val="0"/>
              <w:marBottom w:val="0"/>
              <w:divBdr>
                <w:top w:val="none" w:sz="0" w:space="0" w:color="auto"/>
                <w:left w:val="none" w:sz="0" w:space="0" w:color="auto"/>
                <w:bottom w:val="none" w:sz="0" w:space="0" w:color="auto"/>
                <w:right w:val="none" w:sz="0" w:space="0" w:color="auto"/>
              </w:divBdr>
            </w:div>
            <w:div w:id="822967250">
              <w:marLeft w:val="0"/>
              <w:marRight w:val="0"/>
              <w:marTop w:val="0"/>
              <w:marBottom w:val="0"/>
              <w:divBdr>
                <w:top w:val="none" w:sz="0" w:space="0" w:color="auto"/>
                <w:left w:val="none" w:sz="0" w:space="0" w:color="auto"/>
                <w:bottom w:val="none" w:sz="0" w:space="0" w:color="auto"/>
                <w:right w:val="none" w:sz="0" w:space="0" w:color="auto"/>
              </w:divBdr>
            </w:div>
            <w:div w:id="1478499216">
              <w:marLeft w:val="0"/>
              <w:marRight w:val="0"/>
              <w:marTop w:val="0"/>
              <w:marBottom w:val="0"/>
              <w:divBdr>
                <w:top w:val="none" w:sz="0" w:space="0" w:color="auto"/>
                <w:left w:val="none" w:sz="0" w:space="0" w:color="auto"/>
                <w:bottom w:val="none" w:sz="0" w:space="0" w:color="auto"/>
                <w:right w:val="none" w:sz="0" w:space="0" w:color="auto"/>
              </w:divBdr>
            </w:div>
            <w:div w:id="2118668959">
              <w:marLeft w:val="0"/>
              <w:marRight w:val="0"/>
              <w:marTop w:val="0"/>
              <w:marBottom w:val="0"/>
              <w:divBdr>
                <w:top w:val="none" w:sz="0" w:space="0" w:color="auto"/>
                <w:left w:val="none" w:sz="0" w:space="0" w:color="auto"/>
                <w:bottom w:val="none" w:sz="0" w:space="0" w:color="auto"/>
                <w:right w:val="none" w:sz="0" w:space="0" w:color="auto"/>
              </w:divBdr>
            </w:div>
            <w:div w:id="1088579446">
              <w:marLeft w:val="0"/>
              <w:marRight w:val="0"/>
              <w:marTop w:val="0"/>
              <w:marBottom w:val="0"/>
              <w:divBdr>
                <w:top w:val="none" w:sz="0" w:space="0" w:color="auto"/>
                <w:left w:val="none" w:sz="0" w:space="0" w:color="auto"/>
                <w:bottom w:val="none" w:sz="0" w:space="0" w:color="auto"/>
                <w:right w:val="none" w:sz="0" w:space="0" w:color="auto"/>
              </w:divBdr>
            </w:div>
            <w:div w:id="1127890127">
              <w:marLeft w:val="0"/>
              <w:marRight w:val="0"/>
              <w:marTop w:val="0"/>
              <w:marBottom w:val="0"/>
              <w:divBdr>
                <w:top w:val="none" w:sz="0" w:space="0" w:color="auto"/>
                <w:left w:val="none" w:sz="0" w:space="0" w:color="auto"/>
                <w:bottom w:val="none" w:sz="0" w:space="0" w:color="auto"/>
                <w:right w:val="none" w:sz="0" w:space="0" w:color="auto"/>
              </w:divBdr>
            </w:div>
            <w:div w:id="1582060409">
              <w:marLeft w:val="0"/>
              <w:marRight w:val="0"/>
              <w:marTop w:val="0"/>
              <w:marBottom w:val="0"/>
              <w:divBdr>
                <w:top w:val="none" w:sz="0" w:space="0" w:color="auto"/>
                <w:left w:val="none" w:sz="0" w:space="0" w:color="auto"/>
                <w:bottom w:val="none" w:sz="0" w:space="0" w:color="auto"/>
                <w:right w:val="none" w:sz="0" w:space="0" w:color="auto"/>
              </w:divBdr>
            </w:div>
            <w:div w:id="1685549052">
              <w:marLeft w:val="0"/>
              <w:marRight w:val="0"/>
              <w:marTop w:val="0"/>
              <w:marBottom w:val="0"/>
              <w:divBdr>
                <w:top w:val="none" w:sz="0" w:space="0" w:color="auto"/>
                <w:left w:val="none" w:sz="0" w:space="0" w:color="auto"/>
                <w:bottom w:val="none" w:sz="0" w:space="0" w:color="auto"/>
                <w:right w:val="none" w:sz="0" w:space="0" w:color="auto"/>
              </w:divBdr>
            </w:div>
            <w:div w:id="1285818227">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2075540513">
              <w:marLeft w:val="0"/>
              <w:marRight w:val="0"/>
              <w:marTop w:val="0"/>
              <w:marBottom w:val="0"/>
              <w:divBdr>
                <w:top w:val="none" w:sz="0" w:space="0" w:color="auto"/>
                <w:left w:val="none" w:sz="0" w:space="0" w:color="auto"/>
                <w:bottom w:val="none" w:sz="0" w:space="0" w:color="auto"/>
                <w:right w:val="none" w:sz="0" w:space="0" w:color="auto"/>
              </w:divBdr>
            </w:div>
            <w:div w:id="1350645988">
              <w:marLeft w:val="0"/>
              <w:marRight w:val="0"/>
              <w:marTop w:val="0"/>
              <w:marBottom w:val="0"/>
              <w:divBdr>
                <w:top w:val="none" w:sz="0" w:space="0" w:color="auto"/>
                <w:left w:val="none" w:sz="0" w:space="0" w:color="auto"/>
                <w:bottom w:val="none" w:sz="0" w:space="0" w:color="auto"/>
                <w:right w:val="none" w:sz="0" w:space="0" w:color="auto"/>
              </w:divBdr>
            </w:div>
            <w:div w:id="725959102">
              <w:marLeft w:val="0"/>
              <w:marRight w:val="0"/>
              <w:marTop w:val="0"/>
              <w:marBottom w:val="0"/>
              <w:divBdr>
                <w:top w:val="none" w:sz="0" w:space="0" w:color="auto"/>
                <w:left w:val="none" w:sz="0" w:space="0" w:color="auto"/>
                <w:bottom w:val="none" w:sz="0" w:space="0" w:color="auto"/>
                <w:right w:val="none" w:sz="0" w:space="0" w:color="auto"/>
              </w:divBdr>
            </w:div>
            <w:div w:id="1121416056">
              <w:marLeft w:val="0"/>
              <w:marRight w:val="0"/>
              <w:marTop w:val="0"/>
              <w:marBottom w:val="0"/>
              <w:divBdr>
                <w:top w:val="none" w:sz="0" w:space="0" w:color="auto"/>
                <w:left w:val="none" w:sz="0" w:space="0" w:color="auto"/>
                <w:bottom w:val="none" w:sz="0" w:space="0" w:color="auto"/>
                <w:right w:val="none" w:sz="0" w:space="0" w:color="auto"/>
              </w:divBdr>
            </w:div>
            <w:div w:id="1933004356">
              <w:marLeft w:val="0"/>
              <w:marRight w:val="0"/>
              <w:marTop w:val="0"/>
              <w:marBottom w:val="0"/>
              <w:divBdr>
                <w:top w:val="none" w:sz="0" w:space="0" w:color="auto"/>
                <w:left w:val="none" w:sz="0" w:space="0" w:color="auto"/>
                <w:bottom w:val="none" w:sz="0" w:space="0" w:color="auto"/>
                <w:right w:val="none" w:sz="0" w:space="0" w:color="auto"/>
              </w:divBdr>
            </w:div>
            <w:div w:id="461311872">
              <w:marLeft w:val="0"/>
              <w:marRight w:val="0"/>
              <w:marTop w:val="0"/>
              <w:marBottom w:val="0"/>
              <w:divBdr>
                <w:top w:val="none" w:sz="0" w:space="0" w:color="auto"/>
                <w:left w:val="none" w:sz="0" w:space="0" w:color="auto"/>
                <w:bottom w:val="none" w:sz="0" w:space="0" w:color="auto"/>
                <w:right w:val="none" w:sz="0" w:space="0" w:color="auto"/>
              </w:divBdr>
            </w:div>
            <w:div w:id="751053117">
              <w:marLeft w:val="0"/>
              <w:marRight w:val="0"/>
              <w:marTop w:val="0"/>
              <w:marBottom w:val="0"/>
              <w:divBdr>
                <w:top w:val="none" w:sz="0" w:space="0" w:color="auto"/>
                <w:left w:val="none" w:sz="0" w:space="0" w:color="auto"/>
                <w:bottom w:val="none" w:sz="0" w:space="0" w:color="auto"/>
                <w:right w:val="none" w:sz="0" w:space="0" w:color="auto"/>
              </w:divBdr>
            </w:div>
            <w:div w:id="650057996">
              <w:marLeft w:val="0"/>
              <w:marRight w:val="0"/>
              <w:marTop w:val="0"/>
              <w:marBottom w:val="0"/>
              <w:divBdr>
                <w:top w:val="none" w:sz="0" w:space="0" w:color="auto"/>
                <w:left w:val="none" w:sz="0" w:space="0" w:color="auto"/>
                <w:bottom w:val="none" w:sz="0" w:space="0" w:color="auto"/>
                <w:right w:val="none" w:sz="0" w:space="0" w:color="auto"/>
              </w:divBdr>
            </w:div>
            <w:div w:id="1729837252">
              <w:marLeft w:val="0"/>
              <w:marRight w:val="0"/>
              <w:marTop w:val="0"/>
              <w:marBottom w:val="0"/>
              <w:divBdr>
                <w:top w:val="none" w:sz="0" w:space="0" w:color="auto"/>
                <w:left w:val="none" w:sz="0" w:space="0" w:color="auto"/>
                <w:bottom w:val="none" w:sz="0" w:space="0" w:color="auto"/>
                <w:right w:val="none" w:sz="0" w:space="0" w:color="auto"/>
              </w:divBdr>
            </w:div>
            <w:div w:id="1341928740">
              <w:marLeft w:val="0"/>
              <w:marRight w:val="0"/>
              <w:marTop w:val="0"/>
              <w:marBottom w:val="0"/>
              <w:divBdr>
                <w:top w:val="none" w:sz="0" w:space="0" w:color="auto"/>
                <w:left w:val="none" w:sz="0" w:space="0" w:color="auto"/>
                <w:bottom w:val="none" w:sz="0" w:space="0" w:color="auto"/>
                <w:right w:val="none" w:sz="0" w:space="0" w:color="auto"/>
              </w:divBdr>
            </w:div>
            <w:div w:id="1135827411">
              <w:marLeft w:val="0"/>
              <w:marRight w:val="0"/>
              <w:marTop w:val="0"/>
              <w:marBottom w:val="0"/>
              <w:divBdr>
                <w:top w:val="none" w:sz="0" w:space="0" w:color="auto"/>
                <w:left w:val="none" w:sz="0" w:space="0" w:color="auto"/>
                <w:bottom w:val="none" w:sz="0" w:space="0" w:color="auto"/>
                <w:right w:val="none" w:sz="0" w:space="0" w:color="auto"/>
              </w:divBdr>
            </w:div>
            <w:div w:id="230311832">
              <w:marLeft w:val="0"/>
              <w:marRight w:val="0"/>
              <w:marTop w:val="0"/>
              <w:marBottom w:val="0"/>
              <w:divBdr>
                <w:top w:val="none" w:sz="0" w:space="0" w:color="auto"/>
                <w:left w:val="none" w:sz="0" w:space="0" w:color="auto"/>
                <w:bottom w:val="none" w:sz="0" w:space="0" w:color="auto"/>
                <w:right w:val="none" w:sz="0" w:space="0" w:color="auto"/>
              </w:divBdr>
            </w:div>
            <w:div w:id="735710476">
              <w:marLeft w:val="0"/>
              <w:marRight w:val="0"/>
              <w:marTop w:val="0"/>
              <w:marBottom w:val="0"/>
              <w:divBdr>
                <w:top w:val="none" w:sz="0" w:space="0" w:color="auto"/>
                <w:left w:val="none" w:sz="0" w:space="0" w:color="auto"/>
                <w:bottom w:val="none" w:sz="0" w:space="0" w:color="auto"/>
                <w:right w:val="none" w:sz="0" w:space="0" w:color="auto"/>
              </w:divBdr>
            </w:div>
            <w:div w:id="452675976">
              <w:marLeft w:val="0"/>
              <w:marRight w:val="0"/>
              <w:marTop w:val="0"/>
              <w:marBottom w:val="0"/>
              <w:divBdr>
                <w:top w:val="none" w:sz="0" w:space="0" w:color="auto"/>
                <w:left w:val="none" w:sz="0" w:space="0" w:color="auto"/>
                <w:bottom w:val="none" w:sz="0" w:space="0" w:color="auto"/>
                <w:right w:val="none" w:sz="0" w:space="0" w:color="auto"/>
              </w:divBdr>
            </w:div>
            <w:div w:id="1906914792">
              <w:marLeft w:val="0"/>
              <w:marRight w:val="0"/>
              <w:marTop w:val="0"/>
              <w:marBottom w:val="0"/>
              <w:divBdr>
                <w:top w:val="none" w:sz="0" w:space="0" w:color="auto"/>
                <w:left w:val="none" w:sz="0" w:space="0" w:color="auto"/>
                <w:bottom w:val="none" w:sz="0" w:space="0" w:color="auto"/>
                <w:right w:val="none" w:sz="0" w:space="0" w:color="auto"/>
              </w:divBdr>
            </w:div>
            <w:div w:id="483014815">
              <w:marLeft w:val="0"/>
              <w:marRight w:val="0"/>
              <w:marTop w:val="0"/>
              <w:marBottom w:val="0"/>
              <w:divBdr>
                <w:top w:val="none" w:sz="0" w:space="0" w:color="auto"/>
                <w:left w:val="none" w:sz="0" w:space="0" w:color="auto"/>
                <w:bottom w:val="none" w:sz="0" w:space="0" w:color="auto"/>
                <w:right w:val="none" w:sz="0" w:space="0" w:color="auto"/>
              </w:divBdr>
            </w:div>
            <w:div w:id="932279739">
              <w:marLeft w:val="0"/>
              <w:marRight w:val="0"/>
              <w:marTop w:val="0"/>
              <w:marBottom w:val="0"/>
              <w:divBdr>
                <w:top w:val="none" w:sz="0" w:space="0" w:color="auto"/>
                <w:left w:val="none" w:sz="0" w:space="0" w:color="auto"/>
                <w:bottom w:val="none" w:sz="0" w:space="0" w:color="auto"/>
                <w:right w:val="none" w:sz="0" w:space="0" w:color="auto"/>
              </w:divBdr>
            </w:div>
            <w:div w:id="1057778206">
              <w:marLeft w:val="0"/>
              <w:marRight w:val="0"/>
              <w:marTop w:val="0"/>
              <w:marBottom w:val="0"/>
              <w:divBdr>
                <w:top w:val="none" w:sz="0" w:space="0" w:color="auto"/>
                <w:left w:val="none" w:sz="0" w:space="0" w:color="auto"/>
                <w:bottom w:val="none" w:sz="0" w:space="0" w:color="auto"/>
                <w:right w:val="none" w:sz="0" w:space="0" w:color="auto"/>
              </w:divBdr>
            </w:div>
            <w:div w:id="971787978">
              <w:marLeft w:val="0"/>
              <w:marRight w:val="0"/>
              <w:marTop w:val="0"/>
              <w:marBottom w:val="0"/>
              <w:divBdr>
                <w:top w:val="none" w:sz="0" w:space="0" w:color="auto"/>
                <w:left w:val="none" w:sz="0" w:space="0" w:color="auto"/>
                <w:bottom w:val="none" w:sz="0" w:space="0" w:color="auto"/>
                <w:right w:val="none" w:sz="0" w:space="0" w:color="auto"/>
              </w:divBdr>
            </w:div>
            <w:div w:id="714349704">
              <w:marLeft w:val="0"/>
              <w:marRight w:val="0"/>
              <w:marTop w:val="0"/>
              <w:marBottom w:val="0"/>
              <w:divBdr>
                <w:top w:val="none" w:sz="0" w:space="0" w:color="auto"/>
                <w:left w:val="none" w:sz="0" w:space="0" w:color="auto"/>
                <w:bottom w:val="none" w:sz="0" w:space="0" w:color="auto"/>
                <w:right w:val="none" w:sz="0" w:space="0" w:color="auto"/>
              </w:divBdr>
            </w:div>
            <w:div w:id="734475665">
              <w:marLeft w:val="0"/>
              <w:marRight w:val="0"/>
              <w:marTop w:val="0"/>
              <w:marBottom w:val="0"/>
              <w:divBdr>
                <w:top w:val="none" w:sz="0" w:space="0" w:color="auto"/>
                <w:left w:val="none" w:sz="0" w:space="0" w:color="auto"/>
                <w:bottom w:val="none" w:sz="0" w:space="0" w:color="auto"/>
                <w:right w:val="none" w:sz="0" w:space="0" w:color="auto"/>
              </w:divBdr>
            </w:div>
            <w:div w:id="566108647">
              <w:marLeft w:val="0"/>
              <w:marRight w:val="0"/>
              <w:marTop w:val="0"/>
              <w:marBottom w:val="0"/>
              <w:divBdr>
                <w:top w:val="none" w:sz="0" w:space="0" w:color="auto"/>
                <w:left w:val="none" w:sz="0" w:space="0" w:color="auto"/>
                <w:bottom w:val="none" w:sz="0" w:space="0" w:color="auto"/>
                <w:right w:val="none" w:sz="0" w:space="0" w:color="auto"/>
              </w:divBdr>
            </w:div>
            <w:div w:id="856501747">
              <w:marLeft w:val="0"/>
              <w:marRight w:val="0"/>
              <w:marTop w:val="0"/>
              <w:marBottom w:val="0"/>
              <w:divBdr>
                <w:top w:val="none" w:sz="0" w:space="0" w:color="auto"/>
                <w:left w:val="none" w:sz="0" w:space="0" w:color="auto"/>
                <w:bottom w:val="none" w:sz="0" w:space="0" w:color="auto"/>
                <w:right w:val="none" w:sz="0" w:space="0" w:color="auto"/>
              </w:divBdr>
            </w:div>
            <w:div w:id="1533417404">
              <w:marLeft w:val="0"/>
              <w:marRight w:val="0"/>
              <w:marTop w:val="0"/>
              <w:marBottom w:val="0"/>
              <w:divBdr>
                <w:top w:val="none" w:sz="0" w:space="0" w:color="auto"/>
                <w:left w:val="none" w:sz="0" w:space="0" w:color="auto"/>
                <w:bottom w:val="none" w:sz="0" w:space="0" w:color="auto"/>
                <w:right w:val="none" w:sz="0" w:space="0" w:color="auto"/>
              </w:divBdr>
            </w:div>
            <w:div w:id="149248019">
              <w:marLeft w:val="0"/>
              <w:marRight w:val="0"/>
              <w:marTop w:val="0"/>
              <w:marBottom w:val="0"/>
              <w:divBdr>
                <w:top w:val="none" w:sz="0" w:space="0" w:color="auto"/>
                <w:left w:val="none" w:sz="0" w:space="0" w:color="auto"/>
                <w:bottom w:val="none" w:sz="0" w:space="0" w:color="auto"/>
                <w:right w:val="none" w:sz="0" w:space="0" w:color="auto"/>
              </w:divBdr>
            </w:div>
            <w:div w:id="82538047">
              <w:marLeft w:val="0"/>
              <w:marRight w:val="0"/>
              <w:marTop w:val="0"/>
              <w:marBottom w:val="0"/>
              <w:divBdr>
                <w:top w:val="none" w:sz="0" w:space="0" w:color="auto"/>
                <w:left w:val="none" w:sz="0" w:space="0" w:color="auto"/>
                <w:bottom w:val="none" w:sz="0" w:space="0" w:color="auto"/>
                <w:right w:val="none" w:sz="0" w:space="0" w:color="auto"/>
              </w:divBdr>
            </w:div>
            <w:div w:id="264196767">
              <w:marLeft w:val="0"/>
              <w:marRight w:val="0"/>
              <w:marTop w:val="0"/>
              <w:marBottom w:val="0"/>
              <w:divBdr>
                <w:top w:val="none" w:sz="0" w:space="0" w:color="auto"/>
                <w:left w:val="none" w:sz="0" w:space="0" w:color="auto"/>
                <w:bottom w:val="none" w:sz="0" w:space="0" w:color="auto"/>
                <w:right w:val="none" w:sz="0" w:space="0" w:color="auto"/>
              </w:divBdr>
            </w:div>
            <w:div w:id="742139217">
              <w:marLeft w:val="0"/>
              <w:marRight w:val="0"/>
              <w:marTop w:val="0"/>
              <w:marBottom w:val="0"/>
              <w:divBdr>
                <w:top w:val="none" w:sz="0" w:space="0" w:color="auto"/>
                <w:left w:val="none" w:sz="0" w:space="0" w:color="auto"/>
                <w:bottom w:val="none" w:sz="0" w:space="0" w:color="auto"/>
                <w:right w:val="none" w:sz="0" w:space="0" w:color="auto"/>
              </w:divBdr>
            </w:div>
            <w:div w:id="926352069">
              <w:marLeft w:val="0"/>
              <w:marRight w:val="0"/>
              <w:marTop w:val="0"/>
              <w:marBottom w:val="0"/>
              <w:divBdr>
                <w:top w:val="none" w:sz="0" w:space="0" w:color="auto"/>
                <w:left w:val="none" w:sz="0" w:space="0" w:color="auto"/>
                <w:bottom w:val="none" w:sz="0" w:space="0" w:color="auto"/>
                <w:right w:val="none" w:sz="0" w:space="0" w:color="auto"/>
              </w:divBdr>
            </w:div>
            <w:div w:id="1319726921">
              <w:marLeft w:val="0"/>
              <w:marRight w:val="0"/>
              <w:marTop w:val="0"/>
              <w:marBottom w:val="0"/>
              <w:divBdr>
                <w:top w:val="none" w:sz="0" w:space="0" w:color="auto"/>
                <w:left w:val="none" w:sz="0" w:space="0" w:color="auto"/>
                <w:bottom w:val="none" w:sz="0" w:space="0" w:color="auto"/>
                <w:right w:val="none" w:sz="0" w:space="0" w:color="auto"/>
              </w:divBdr>
            </w:div>
            <w:div w:id="1639451230">
              <w:marLeft w:val="0"/>
              <w:marRight w:val="0"/>
              <w:marTop w:val="0"/>
              <w:marBottom w:val="0"/>
              <w:divBdr>
                <w:top w:val="none" w:sz="0" w:space="0" w:color="auto"/>
                <w:left w:val="none" w:sz="0" w:space="0" w:color="auto"/>
                <w:bottom w:val="none" w:sz="0" w:space="0" w:color="auto"/>
                <w:right w:val="none" w:sz="0" w:space="0" w:color="auto"/>
              </w:divBdr>
            </w:div>
            <w:div w:id="1102993793">
              <w:marLeft w:val="0"/>
              <w:marRight w:val="0"/>
              <w:marTop w:val="0"/>
              <w:marBottom w:val="0"/>
              <w:divBdr>
                <w:top w:val="none" w:sz="0" w:space="0" w:color="auto"/>
                <w:left w:val="none" w:sz="0" w:space="0" w:color="auto"/>
                <w:bottom w:val="none" w:sz="0" w:space="0" w:color="auto"/>
                <w:right w:val="none" w:sz="0" w:space="0" w:color="auto"/>
              </w:divBdr>
            </w:div>
            <w:div w:id="1086616502">
              <w:marLeft w:val="0"/>
              <w:marRight w:val="0"/>
              <w:marTop w:val="0"/>
              <w:marBottom w:val="0"/>
              <w:divBdr>
                <w:top w:val="none" w:sz="0" w:space="0" w:color="auto"/>
                <w:left w:val="none" w:sz="0" w:space="0" w:color="auto"/>
                <w:bottom w:val="none" w:sz="0" w:space="0" w:color="auto"/>
                <w:right w:val="none" w:sz="0" w:space="0" w:color="auto"/>
              </w:divBdr>
            </w:div>
            <w:div w:id="937637612">
              <w:marLeft w:val="0"/>
              <w:marRight w:val="0"/>
              <w:marTop w:val="0"/>
              <w:marBottom w:val="0"/>
              <w:divBdr>
                <w:top w:val="none" w:sz="0" w:space="0" w:color="auto"/>
                <w:left w:val="none" w:sz="0" w:space="0" w:color="auto"/>
                <w:bottom w:val="none" w:sz="0" w:space="0" w:color="auto"/>
                <w:right w:val="none" w:sz="0" w:space="0" w:color="auto"/>
              </w:divBdr>
            </w:div>
            <w:div w:id="417798754">
              <w:marLeft w:val="0"/>
              <w:marRight w:val="0"/>
              <w:marTop w:val="0"/>
              <w:marBottom w:val="0"/>
              <w:divBdr>
                <w:top w:val="none" w:sz="0" w:space="0" w:color="auto"/>
                <w:left w:val="none" w:sz="0" w:space="0" w:color="auto"/>
                <w:bottom w:val="none" w:sz="0" w:space="0" w:color="auto"/>
                <w:right w:val="none" w:sz="0" w:space="0" w:color="auto"/>
              </w:divBdr>
            </w:div>
            <w:div w:id="943683934">
              <w:marLeft w:val="0"/>
              <w:marRight w:val="0"/>
              <w:marTop w:val="0"/>
              <w:marBottom w:val="0"/>
              <w:divBdr>
                <w:top w:val="none" w:sz="0" w:space="0" w:color="auto"/>
                <w:left w:val="none" w:sz="0" w:space="0" w:color="auto"/>
                <w:bottom w:val="none" w:sz="0" w:space="0" w:color="auto"/>
                <w:right w:val="none" w:sz="0" w:space="0" w:color="auto"/>
              </w:divBdr>
            </w:div>
            <w:div w:id="1249920314">
              <w:marLeft w:val="0"/>
              <w:marRight w:val="0"/>
              <w:marTop w:val="0"/>
              <w:marBottom w:val="0"/>
              <w:divBdr>
                <w:top w:val="none" w:sz="0" w:space="0" w:color="auto"/>
                <w:left w:val="none" w:sz="0" w:space="0" w:color="auto"/>
                <w:bottom w:val="none" w:sz="0" w:space="0" w:color="auto"/>
                <w:right w:val="none" w:sz="0" w:space="0" w:color="auto"/>
              </w:divBdr>
            </w:div>
            <w:div w:id="1503617694">
              <w:marLeft w:val="0"/>
              <w:marRight w:val="0"/>
              <w:marTop w:val="0"/>
              <w:marBottom w:val="0"/>
              <w:divBdr>
                <w:top w:val="none" w:sz="0" w:space="0" w:color="auto"/>
                <w:left w:val="none" w:sz="0" w:space="0" w:color="auto"/>
                <w:bottom w:val="none" w:sz="0" w:space="0" w:color="auto"/>
                <w:right w:val="none" w:sz="0" w:space="0" w:color="auto"/>
              </w:divBdr>
            </w:div>
            <w:div w:id="1872841419">
              <w:marLeft w:val="0"/>
              <w:marRight w:val="0"/>
              <w:marTop w:val="0"/>
              <w:marBottom w:val="0"/>
              <w:divBdr>
                <w:top w:val="none" w:sz="0" w:space="0" w:color="auto"/>
                <w:left w:val="none" w:sz="0" w:space="0" w:color="auto"/>
                <w:bottom w:val="none" w:sz="0" w:space="0" w:color="auto"/>
                <w:right w:val="none" w:sz="0" w:space="0" w:color="auto"/>
              </w:divBdr>
            </w:div>
            <w:div w:id="1609386452">
              <w:marLeft w:val="0"/>
              <w:marRight w:val="0"/>
              <w:marTop w:val="0"/>
              <w:marBottom w:val="0"/>
              <w:divBdr>
                <w:top w:val="none" w:sz="0" w:space="0" w:color="auto"/>
                <w:left w:val="none" w:sz="0" w:space="0" w:color="auto"/>
                <w:bottom w:val="none" w:sz="0" w:space="0" w:color="auto"/>
                <w:right w:val="none" w:sz="0" w:space="0" w:color="auto"/>
              </w:divBdr>
            </w:div>
            <w:div w:id="2057852848">
              <w:marLeft w:val="0"/>
              <w:marRight w:val="0"/>
              <w:marTop w:val="0"/>
              <w:marBottom w:val="0"/>
              <w:divBdr>
                <w:top w:val="none" w:sz="0" w:space="0" w:color="auto"/>
                <w:left w:val="none" w:sz="0" w:space="0" w:color="auto"/>
                <w:bottom w:val="none" w:sz="0" w:space="0" w:color="auto"/>
                <w:right w:val="none" w:sz="0" w:space="0" w:color="auto"/>
              </w:divBdr>
            </w:div>
            <w:div w:id="378625751">
              <w:marLeft w:val="0"/>
              <w:marRight w:val="0"/>
              <w:marTop w:val="0"/>
              <w:marBottom w:val="0"/>
              <w:divBdr>
                <w:top w:val="none" w:sz="0" w:space="0" w:color="auto"/>
                <w:left w:val="none" w:sz="0" w:space="0" w:color="auto"/>
                <w:bottom w:val="none" w:sz="0" w:space="0" w:color="auto"/>
                <w:right w:val="none" w:sz="0" w:space="0" w:color="auto"/>
              </w:divBdr>
            </w:div>
            <w:div w:id="2139109658">
              <w:marLeft w:val="0"/>
              <w:marRight w:val="0"/>
              <w:marTop w:val="0"/>
              <w:marBottom w:val="0"/>
              <w:divBdr>
                <w:top w:val="none" w:sz="0" w:space="0" w:color="auto"/>
                <w:left w:val="none" w:sz="0" w:space="0" w:color="auto"/>
                <w:bottom w:val="none" w:sz="0" w:space="0" w:color="auto"/>
                <w:right w:val="none" w:sz="0" w:space="0" w:color="auto"/>
              </w:divBdr>
            </w:div>
            <w:div w:id="1156385609">
              <w:marLeft w:val="0"/>
              <w:marRight w:val="0"/>
              <w:marTop w:val="0"/>
              <w:marBottom w:val="0"/>
              <w:divBdr>
                <w:top w:val="none" w:sz="0" w:space="0" w:color="auto"/>
                <w:left w:val="none" w:sz="0" w:space="0" w:color="auto"/>
                <w:bottom w:val="none" w:sz="0" w:space="0" w:color="auto"/>
                <w:right w:val="none" w:sz="0" w:space="0" w:color="auto"/>
              </w:divBdr>
            </w:div>
            <w:div w:id="1942369218">
              <w:marLeft w:val="0"/>
              <w:marRight w:val="0"/>
              <w:marTop w:val="0"/>
              <w:marBottom w:val="0"/>
              <w:divBdr>
                <w:top w:val="none" w:sz="0" w:space="0" w:color="auto"/>
                <w:left w:val="none" w:sz="0" w:space="0" w:color="auto"/>
                <w:bottom w:val="none" w:sz="0" w:space="0" w:color="auto"/>
                <w:right w:val="none" w:sz="0" w:space="0" w:color="auto"/>
              </w:divBdr>
            </w:div>
            <w:div w:id="605770463">
              <w:marLeft w:val="0"/>
              <w:marRight w:val="0"/>
              <w:marTop w:val="0"/>
              <w:marBottom w:val="0"/>
              <w:divBdr>
                <w:top w:val="none" w:sz="0" w:space="0" w:color="auto"/>
                <w:left w:val="none" w:sz="0" w:space="0" w:color="auto"/>
                <w:bottom w:val="none" w:sz="0" w:space="0" w:color="auto"/>
                <w:right w:val="none" w:sz="0" w:space="0" w:color="auto"/>
              </w:divBdr>
            </w:div>
            <w:div w:id="1418400739">
              <w:marLeft w:val="0"/>
              <w:marRight w:val="0"/>
              <w:marTop w:val="0"/>
              <w:marBottom w:val="0"/>
              <w:divBdr>
                <w:top w:val="none" w:sz="0" w:space="0" w:color="auto"/>
                <w:left w:val="none" w:sz="0" w:space="0" w:color="auto"/>
                <w:bottom w:val="none" w:sz="0" w:space="0" w:color="auto"/>
                <w:right w:val="none" w:sz="0" w:space="0" w:color="auto"/>
              </w:divBdr>
            </w:div>
            <w:div w:id="2058045165">
              <w:marLeft w:val="0"/>
              <w:marRight w:val="0"/>
              <w:marTop w:val="0"/>
              <w:marBottom w:val="0"/>
              <w:divBdr>
                <w:top w:val="none" w:sz="0" w:space="0" w:color="auto"/>
                <w:left w:val="none" w:sz="0" w:space="0" w:color="auto"/>
                <w:bottom w:val="none" w:sz="0" w:space="0" w:color="auto"/>
                <w:right w:val="none" w:sz="0" w:space="0" w:color="auto"/>
              </w:divBdr>
            </w:div>
            <w:div w:id="193734382">
              <w:marLeft w:val="0"/>
              <w:marRight w:val="0"/>
              <w:marTop w:val="0"/>
              <w:marBottom w:val="0"/>
              <w:divBdr>
                <w:top w:val="none" w:sz="0" w:space="0" w:color="auto"/>
                <w:left w:val="none" w:sz="0" w:space="0" w:color="auto"/>
                <w:bottom w:val="none" w:sz="0" w:space="0" w:color="auto"/>
                <w:right w:val="none" w:sz="0" w:space="0" w:color="auto"/>
              </w:divBdr>
            </w:div>
            <w:div w:id="301738473">
              <w:marLeft w:val="0"/>
              <w:marRight w:val="0"/>
              <w:marTop w:val="0"/>
              <w:marBottom w:val="0"/>
              <w:divBdr>
                <w:top w:val="none" w:sz="0" w:space="0" w:color="auto"/>
                <w:left w:val="none" w:sz="0" w:space="0" w:color="auto"/>
                <w:bottom w:val="none" w:sz="0" w:space="0" w:color="auto"/>
                <w:right w:val="none" w:sz="0" w:space="0" w:color="auto"/>
              </w:divBdr>
            </w:div>
            <w:div w:id="1380277562">
              <w:marLeft w:val="0"/>
              <w:marRight w:val="0"/>
              <w:marTop w:val="0"/>
              <w:marBottom w:val="0"/>
              <w:divBdr>
                <w:top w:val="none" w:sz="0" w:space="0" w:color="auto"/>
                <w:left w:val="none" w:sz="0" w:space="0" w:color="auto"/>
                <w:bottom w:val="none" w:sz="0" w:space="0" w:color="auto"/>
                <w:right w:val="none" w:sz="0" w:space="0" w:color="auto"/>
              </w:divBdr>
            </w:div>
            <w:div w:id="207576466">
              <w:marLeft w:val="0"/>
              <w:marRight w:val="0"/>
              <w:marTop w:val="0"/>
              <w:marBottom w:val="0"/>
              <w:divBdr>
                <w:top w:val="none" w:sz="0" w:space="0" w:color="auto"/>
                <w:left w:val="none" w:sz="0" w:space="0" w:color="auto"/>
                <w:bottom w:val="none" w:sz="0" w:space="0" w:color="auto"/>
                <w:right w:val="none" w:sz="0" w:space="0" w:color="auto"/>
              </w:divBdr>
            </w:div>
            <w:div w:id="1611087398">
              <w:marLeft w:val="0"/>
              <w:marRight w:val="0"/>
              <w:marTop w:val="0"/>
              <w:marBottom w:val="0"/>
              <w:divBdr>
                <w:top w:val="none" w:sz="0" w:space="0" w:color="auto"/>
                <w:left w:val="none" w:sz="0" w:space="0" w:color="auto"/>
                <w:bottom w:val="none" w:sz="0" w:space="0" w:color="auto"/>
                <w:right w:val="none" w:sz="0" w:space="0" w:color="auto"/>
              </w:divBdr>
            </w:div>
            <w:div w:id="1515340545">
              <w:marLeft w:val="0"/>
              <w:marRight w:val="0"/>
              <w:marTop w:val="0"/>
              <w:marBottom w:val="0"/>
              <w:divBdr>
                <w:top w:val="none" w:sz="0" w:space="0" w:color="auto"/>
                <w:left w:val="none" w:sz="0" w:space="0" w:color="auto"/>
                <w:bottom w:val="none" w:sz="0" w:space="0" w:color="auto"/>
                <w:right w:val="none" w:sz="0" w:space="0" w:color="auto"/>
              </w:divBdr>
            </w:div>
            <w:div w:id="730614019">
              <w:marLeft w:val="0"/>
              <w:marRight w:val="0"/>
              <w:marTop w:val="0"/>
              <w:marBottom w:val="0"/>
              <w:divBdr>
                <w:top w:val="none" w:sz="0" w:space="0" w:color="auto"/>
                <w:left w:val="none" w:sz="0" w:space="0" w:color="auto"/>
                <w:bottom w:val="none" w:sz="0" w:space="0" w:color="auto"/>
                <w:right w:val="none" w:sz="0" w:space="0" w:color="auto"/>
              </w:divBdr>
            </w:div>
            <w:div w:id="181747960">
              <w:marLeft w:val="0"/>
              <w:marRight w:val="0"/>
              <w:marTop w:val="0"/>
              <w:marBottom w:val="0"/>
              <w:divBdr>
                <w:top w:val="none" w:sz="0" w:space="0" w:color="auto"/>
                <w:left w:val="none" w:sz="0" w:space="0" w:color="auto"/>
                <w:bottom w:val="none" w:sz="0" w:space="0" w:color="auto"/>
                <w:right w:val="none" w:sz="0" w:space="0" w:color="auto"/>
              </w:divBdr>
            </w:div>
            <w:div w:id="376468786">
              <w:marLeft w:val="0"/>
              <w:marRight w:val="0"/>
              <w:marTop w:val="0"/>
              <w:marBottom w:val="0"/>
              <w:divBdr>
                <w:top w:val="none" w:sz="0" w:space="0" w:color="auto"/>
                <w:left w:val="none" w:sz="0" w:space="0" w:color="auto"/>
                <w:bottom w:val="none" w:sz="0" w:space="0" w:color="auto"/>
                <w:right w:val="none" w:sz="0" w:space="0" w:color="auto"/>
              </w:divBdr>
            </w:div>
            <w:div w:id="604658018">
              <w:marLeft w:val="0"/>
              <w:marRight w:val="0"/>
              <w:marTop w:val="0"/>
              <w:marBottom w:val="0"/>
              <w:divBdr>
                <w:top w:val="none" w:sz="0" w:space="0" w:color="auto"/>
                <w:left w:val="none" w:sz="0" w:space="0" w:color="auto"/>
                <w:bottom w:val="none" w:sz="0" w:space="0" w:color="auto"/>
                <w:right w:val="none" w:sz="0" w:space="0" w:color="auto"/>
              </w:divBdr>
            </w:div>
            <w:div w:id="572156354">
              <w:marLeft w:val="0"/>
              <w:marRight w:val="0"/>
              <w:marTop w:val="0"/>
              <w:marBottom w:val="0"/>
              <w:divBdr>
                <w:top w:val="none" w:sz="0" w:space="0" w:color="auto"/>
                <w:left w:val="none" w:sz="0" w:space="0" w:color="auto"/>
                <w:bottom w:val="none" w:sz="0" w:space="0" w:color="auto"/>
                <w:right w:val="none" w:sz="0" w:space="0" w:color="auto"/>
              </w:divBdr>
            </w:div>
            <w:div w:id="1450246299">
              <w:marLeft w:val="0"/>
              <w:marRight w:val="0"/>
              <w:marTop w:val="0"/>
              <w:marBottom w:val="0"/>
              <w:divBdr>
                <w:top w:val="none" w:sz="0" w:space="0" w:color="auto"/>
                <w:left w:val="none" w:sz="0" w:space="0" w:color="auto"/>
                <w:bottom w:val="none" w:sz="0" w:space="0" w:color="auto"/>
                <w:right w:val="none" w:sz="0" w:space="0" w:color="auto"/>
              </w:divBdr>
            </w:div>
            <w:div w:id="1270159239">
              <w:marLeft w:val="0"/>
              <w:marRight w:val="0"/>
              <w:marTop w:val="0"/>
              <w:marBottom w:val="0"/>
              <w:divBdr>
                <w:top w:val="none" w:sz="0" w:space="0" w:color="auto"/>
                <w:left w:val="none" w:sz="0" w:space="0" w:color="auto"/>
                <w:bottom w:val="none" w:sz="0" w:space="0" w:color="auto"/>
                <w:right w:val="none" w:sz="0" w:space="0" w:color="auto"/>
              </w:divBdr>
            </w:div>
            <w:div w:id="878391791">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0"/>
              <w:marBottom w:val="0"/>
              <w:divBdr>
                <w:top w:val="none" w:sz="0" w:space="0" w:color="auto"/>
                <w:left w:val="none" w:sz="0" w:space="0" w:color="auto"/>
                <w:bottom w:val="none" w:sz="0" w:space="0" w:color="auto"/>
                <w:right w:val="none" w:sz="0" w:space="0" w:color="auto"/>
              </w:divBdr>
            </w:div>
            <w:div w:id="1457875310">
              <w:marLeft w:val="0"/>
              <w:marRight w:val="0"/>
              <w:marTop w:val="0"/>
              <w:marBottom w:val="0"/>
              <w:divBdr>
                <w:top w:val="none" w:sz="0" w:space="0" w:color="auto"/>
                <w:left w:val="none" w:sz="0" w:space="0" w:color="auto"/>
                <w:bottom w:val="none" w:sz="0" w:space="0" w:color="auto"/>
                <w:right w:val="none" w:sz="0" w:space="0" w:color="auto"/>
              </w:divBdr>
            </w:div>
            <w:div w:id="1423917184">
              <w:marLeft w:val="0"/>
              <w:marRight w:val="0"/>
              <w:marTop w:val="0"/>
              <w:marBottom w:val="0"/>
              <w:divBdr>
                <w:top w:val="none" w:sz="0" w:space="0" w:color="auto"/>
                <w:left w:val="none" w:sz="0" w:space="0" w:color="auto"/>
                <w:bottom w:val="none" w:sz="0" w:space="0" w:color="auto"/>
                <w:right w:val="none" w:sz="0" w:space="0" w:color="auto"/>
              </w:divBdr>
            </w:div>
            <w:div w:id="2101439160">
              <w:marLeft w:val="0"/>
              <w:marRight w:val="0"/>
              <w:marTop w:val="0"/>
              <w:marBottom w:val="0"/>
              <w:divBdr>
                <w:top w:val="none" w:sz="0" w:space="0" w:color="auto"/>
                <w:left w:val="none" w:sz="0" w:space="0" w:color="auto"/>
                <w:bottom w:val="none" w:sz="0" w:space="0" w:color="auto"/>
                <w:right w:val="none" w:sz="0" w:space="0" w:color="auto"/>
              </w:divBdr>
            </w:div>
            <w:div w:id="1253320994">
              <w:marLeft w:val="0"/>
              <w:marRight w:val="0"/>
              <w:marTop w:val="0"/>
              <w:marBottom w:val="0"/>
              <w:divBdr>
                <w:top w:val="none" w:sz="0" w:space="0" w:color="auto"/>
                <w:left w:val="none" w:sz="0" w:space="0" w:color="auto"/>
                <w:bottom w:val="none" w:sz="0" w:space="0" w:color="auto"/>
                <w:right w:val="none" w:sz="0" w:space="0" w:color="auto"/>
              </w:divBdr>
            </w:div>
            <w:div w:id="297684081">
              <w:marLeft w:val="0"/>
              <w:marRight w:val="0"/>
              <w:marTop w:val="0"/>
              <w:marBottom w:val="0"/>
              <w:divBdr>
                <w:top w:val="none" w:sz="0" w:space="0" w:color="auto"/>
                <w:left w:val="none" w:sz="0" w:space="0" w:color="auto"/>
                <w:bottom w:val="none" w:sz="0" w:space="0" w:color="auto"/>
                <w:right w:val="none" w:sz="0" w:space="0" w:color="auto"/>
              </w:divBdr>
            </w:div>
            <w:div w:id="429087276">
              <w:marLeft w:val="0"/>
              <w:marRight w:val="0"/>
              <w:marTop w:val="0"/>
              <w:marBottom w:val="0"/>
              <w:divBdr>
                <w:top w:val="none" w:sz="0" w:space="0" w:color="auto"/>
                <w:left w:val="none" w:sz="0" w:space="0" w:color="auto"/>
                <w:bottom w:val="none" w:sz="0" w:space="0" w:color="auto"/>
                <w:right w:val="none" w:sz="0" w:space="0" w:color="auto"/>
              </w:divBdr>
            </w:div>
            <w:div w:id="1577786619">
              <w:marLeft w:val="0"/>
              <w:marRight w:val="0"/>
              <w:marTop w:val="0"/>
              <w:marBottom w:val="0"/>
              <w:divBdr>
                <w:top w:val="none" w:sz="0" w:space="0" w:color="auto"/>
                <w:left w:val="none" w:sz="0" w:space="0" w:color="auto"/>
                <w:bottom w:val="none" w:sz="0" w:space="0" w:color="auto"/>
                <w:right w:val="none" w:sz="0" w:space="0" w:color="auto"/>
              </w:divBdr>
            </w:div>
            <w:div w:id="1660965954">
              <w:marLeft w:val="0"/>
              <w:marRight w:val="0"/>
              <w:marTop w:val="0"/>
              <w:marBottom w:val="0"/>
              <w:divBdr>
                <w:top w:val="none" w:sz="0" w:space="0" w:color="auto"/>
                <w:left w:val="none" w:sz="0" w:space="0" w:color="auto"/>
                <w:bottom w:val="none" w:sz="0" w:space="0" w:color="auto"/>
                <w:right w:val="none" w:sz="0" w:space="0" w:color="auto"/>
              </w:divBdr>
            </w:div>
            <w:div w:id="82143792">
              <w:marLeft w:val="0"/>
              <w:marRight w:val="0"/>
              <w:marTop w:val="0"/>
              <w:marBottom w:val="0"/>
              <w:divBdr>
                <w:top w:val="none" w:sz="0" w:space="0" w:color="auto"/>
                <w:left w:val="none" w:sz="0" w:space="0" w:color="auto"/>
                <w:bottom w:val="none" w:sz="0" w:space="0" w:color="auto"/>
                <w:right w:val="none" w:sz="0" w:space="0" w:color="auto"/>
              </w:divBdr>
            </w:div>
            <w:div w:id="1245796642">
              <w:marLeft w:val="0"/>
              <w:marRight w:val="0"/>
              <w:marTop w:val="0"/>
              <w:marBottom w:val="0"/>
              <w:divBdr>
                <w:top w:val="none" w:sz="0" w:space="0" w:color="auto"/>
                <w:left w:val="none" w:sz="0" w:space="0" w:color="auto"/>
                <w:bottom w:val="none" w:sz="0" w:space="0" w:color="auto"/>
                <w:right w:val="none" w:sz="0" w:space="0" w:color="auto"/>
              </w:divBdr>
            </w:div>
            <w:div w:id="2108844177">
              <w:marLeft w:val="0"/>
              <w:marRight w:val="0"/>
              <w:marTop w:val="0"/>
              <w:marBottom w:val="0"/>
              <w:divBdr>
                <w:top w:val="none" w:sz="0" w:space="0" w:color="auto"/>
                <w:left w:val="none" w:sz="0" w:space="0" w:color="auto"/>
                <w:bottom w:val="none" w:sz="0" w:space="0" w:color="auto"/>
                <w:right w:val="none" w:sz="0" w:space="0" w:color="auto"/>
              </w:divBdr>
            </w:div>
            <w:div w:id="693845333">
              <w:marLeft w:val="0"/>
              <w:marRight w:val="0"/>
              <w:marTop w:val="0"/>
              <w:marBottom w:val="0"/>
              <w:divBdr>
                <w:top w:val="none" w:sz="0" w:space="0" w:color="auto"/>
                <w:left w:val="none" w:sz="0" w:space="0" w:color="auto"/>
                <w:bottom w:val="none" w:sz="0" w:space="0" w:color="auto"/>
                <w:right w:val="none" w:sz="0" w:space="0" w:color="auto"/>
              </w:divBdr>
            </w:div>
            <w:div w:id="108935537">
              <w:marLeft w:val="0"/>
              <w:marRight w:val="0"/>
              <w:marTop w:val="0"/>
              <w:marBottom w:val="0"/>
              <w:divBdr>
                <w:top w:val="none" w:sz="0" w:space="0" w:color="auto"/>
                <w:left w:val="none" w:sz="0" w:space="0" w:color="auto"/>
                <w:bottom w:val="none" w:sz="0" w:space="0" w:color="auto"/>
                <w:right w:val="none" w:sz="0" w:space="0" w:color="auto"/>
              </w:divBdr>
            </w:div>
            <w:div w:id="986544375">
              <w:marLeft w:val="0"/>
              <w:marRight w:val="0"/>
              <w:marTop w:val="0"/>
              <w:marBottom w:val="0"/>
              <w:divBdr>
                <w:top w:val="none" w:sz="0" w:space="0" w:color="auto"/>
                <w:left w:val="none" w:sz="0" w:space="0" w:color="auto"/>
                <w:bottom w:val="none" w:sz="0" w:space="0" w:color="auto"/>
                <w:right w:val="none" w:sz="0" w:space="0" w:color="auto"/>
              </w:divBdr>
            </w:div>
            <w:div w:id="1278760122">
              <w:marLeft w:val="0"/>
              <w:marRight w:val="0"/>
              <w:marTop w:val="0"/>
              <w:marBottom w:val="0"/>
              <w:divBdr>
                <w:top w:val="none" w:sz="0" w:space="0" w:color="auto"/>
                <w:left w:val="none" w:sz="0" w:space="0" w:color="auto"/>
                <w:bottom w:val="none" w:sz="0" w:space="0" w:color="auto"/>
                <w:right w:val="none" w:sz="0" w:space="0" w:color="auto"/>
              </w:divBdr>
            </w:div>
            <w:div w:id="2138066776">
              <w:marLeft w:val="0"/>
              <w:marRight w:val="0"/>
              <w:marTop w:val="0"/>
              <w:marBottom w:val="0"/>
              <w:divBdr>
                <w:top w:val="none" w:sz="0" w:space="0" w:color="auto"/>
                <w:left w:val="none" w:sz="0" w:space="0" w:color="auto"/>
                <w:bottom w:val="none" w:sz="0" w:space="0" w:color="auto"/>
                <w:right w:val="none" w:sz="0" w:space="0" w:color="auto"/>
              </w:divBdr>
            </w:div>
            <w:div w:id="2106681173">
              <w:marLeft w:val="0"/>
              <w:marRight w:val="0"/>
              <w:marTop w:val="0"/>
              <w:marBottom w:val="0"/>
              <w:divBdr>
                <w:top w:val="none" w:sz="0" w:space="0" w:color="auto"/>
                <w:left w:val="none" w:sz="0" w:space="0" w:color="auto"/>
                <w:bottom w:val="none" w:sz="0" w:space="0" w:color="auto"/>
                <w:right w:val="none" w:sz="0" w:space="0" w:color="auto"/>
              </w:divBdr>
            </w:div>
            <w:div w:id="1123773527">
              <w:marLeft w:val="0"/>
              <w:marRight w:val="0"/>
              <w:marTop w:val="0"/>
              <w:marBottom w:val="0"/>
              <w:divBdr>
                <w:top w:val="none" w:sz="0" w:space="0" w:color="auto"/>
                <w:left w:val="none" w:sz="0" w:space="0" w:color="auto"/>
                <w:bottom w:val="none" w:sz="0" w:space="0" w:color="auto"/>
                <w:right w:val="none" w:sz="0" w:space="0" w:color="auto"/>
              </w:divBdr>
            </w:div>
            <w:div w:id="1660619256">
              <w:marLeft w:val="0"/>
              <w:marRight w:val="0"/>
              <w:marTop w:val="0"/>
              <w:marBottom w:val="0"/>
              <w:divBdr>
                <w:top w:val="none" w:sz="0" w:space="0" w:color="auto"/>
                <w:left w:val="none" w:sz="0" w:space="0" w:color="auto"/>
                <w:bottom w:val="none" w:sz="0" w:space="0" w:color="auto"/>
                <w:right w:val="none" w:sz="0" w:space="0" w:color="auto"/>
              </w:divBdr>
            </w:div>
            <w:div w:id="1924096462">
              <w:marLeft w:val="0"/>
              <w:marRight w:val="0"/>
              <w:marTop w:val="0"/>
              <w:marBottom w:val="0"/>
              <w:divBdr>
                <w:top w:val="none" w:sz="0" w:space="0" w:color="auto"/>
                <w:left w:val="none" w:sz="0" w:space="0" w:color="auto"/>
                <w:bottom w:val="none" w:sz="0" w:space="0" w:color="auto"/>
                <w:right w:val="none" w:sz="0" w:space="0" w:color="auto"/>
              </w:divBdr>
            </w:div>
            <w:div w:id="1392465550">
              <w:marLeft w:val="0"/>
              <w:marRight w:val="0"/>
              <w:marTop w:val="0"/>
              <w:marBottom w:val="0"/>
              <w:divBdr>
                <w:top w:val="none" w:sz="0" w:space="0" w:color="auto"/>
                <w:left w:val="none" w:sz="0" w:space="0" w:color="auto"/>
                <w:bottom w:val="none" w:sz="0" w:space="0" w:color="auto"/>
                <w:right w:val="none" w:sz="0" w:space="0" w:color="auto"/>
              </w:divBdr>
            </w:div>
            <w:div w:id="355816388">
              <w:marLeft w:val="0"/>
              <w:marRight w:val="0"/>
              <w:marTop w:val="0"/>
              <w:marBottom w:val="0"/>
              <w:divBdr>
                <w:top w:val="none" w:sz="0" w:space="0" w:color="auto"/>
                <w:left w:val="none" w:sz="0" w:space="0" w:color="auto"/>
                <w:bottom w:val="none" w:sz="0" w:space="0" w:color="auto"/>
                <w:right w:val="none" w:sz="0" w:space="0" w:color="auto"/>
              </w:divBdr>
            </w:div>
            <w:div w:id="490146085">
              <w:marLeft w:val="0"/>
              <w:marRight w:val="0"/>
              <w:marTop w:val="0"/>
              <w:marBottom w:val="0"/>
              <w:divBdr>
                <w:top w:val="none" w:sz="0" w:space="0" w:color="auto"/>
                <w:left w:val="none" w:sz="0" w:space="0" w:color="auto"/>
                <w:bottom w:val="none" w:sz="0" w:space="0" w:color="auto"/>
                <w:right w:val="none" w:sz="0" w:space="0" w:color="auto"/>
              </w:divBdr>
            </w:div>
            <w:div w:id="1824155686">
              <w:marLeft w:val="0"/>
              <w:marRight w:val="0"/>
              <w:marTop w:val="0"/>
              <w:marBottom w:val="0"/>
              <w:divBdr>
                <w:top w:val="none" w:sz="0" w:space="0" w:color="auto"/>
                <w:left w:val="none" w:sz="0" w:space="0" w:color="auto"/>
                <w:bottom w:val="none" w:sz="0" w:space="0" w:color="auto"/>
                <w:right w:val="none" w:sz="0" w:space="0" w:color="auto"/>
              </w:divBdr>
            </w:div>
            <w:div w:id="491458522">
              <w:marLeft w:val="0"/>
              <w:marRight w:val="0"/>
              <w:marTop w:val="0"/>
              <w:marBottom w:val="0"/>
              <w:divBdr>
                <w:top w:val="none" w:sz="0" w:space="0" w:color="auto"/>
                <w:left w:val="none" w:sz="0" w:space="0" w:color="auto"/>
                <w:bottom w:val="none" w:sz="0" w:space="0" w:color="auto"/>
                <w:right w:val="none" w:sz="0" w:space="0" w:color="auto"/>
              </w:divBdr>
            </w:div>
            <w:div w:id="554007293">
              <w:marLeft w:val="0"/>
              <w:marRight w:val="0"/>
              <w:marTop w:val="0"/>
              <w:marBottom w:val="0"/>
              <w:divBdr>
                <w:top w:val="none" w:sz="0" w:space="0" w:color="auto"/>
                <w:left w:val="none" w:sz="0" w:space="0" w:color="auto"/>
                <w:bottom w:val="none" w:sz="0" w:space="0" w:color="auto"/>
                <w:right w:val="none" w:sz="0" w:space="0" w:color="auto"/>
              </w:divBdr>
            </w:div>
            <w:div w:id="1720006786">
              <w:marLeft w:val="0"/>
              <w:marRight w:val="0"/>
              <w:marTop w:val="0"/>
              <w:marBottom w:val="0"/>
              <w:divBdr>
                <w:top w:val="none" w:sz="0" w:space="0" w:color="auto"/>
                <w:left w:val="none" w:sz="0" w:space="0" w:color="auto"/>
                <w:bottom w:val="none" w:sz="0" w:space="0" w:color="auto"/>
                <w:right w:val="none" w:sz="0" w:space="0" w:color="auto"/>
              </w:divBdr>
            </w:div>
            <w:div w:id="1839033572">
              <w:marLeft w:val="0"/>
              <w:marRight w:val="0"/>
              <w:marTop w:val="0"/>
              <w:marBottom w:val="0"/>
              <w:divBdr>
                <w:top w:val="none" w:sz="0" w:space="0" w:color="auto"/>
                <w:left w:val="none" w:sz="0" w:space="0" w:color="auto"/>
                <w:bottom w:val="none" w:sz="0" w:space="0" w:color="auto"/>
                <w:right w:val="none" w:sz="0" w:space="0" w:color="auto"/>
              </w:divBdr>
            </w:div>
            <w:div w:id="299455673">
              <w:marLeft w:val="0"/>
              <w:marRight w:val="0"/>
              <w:marTop w:val="0"/>
              <w:marBottom w:val="0"/>
              <w:divBdr>
                <w:top w:val="none" w:sz="0" w:space="0" w:color="auto"/>
                <w:left w:val="none" w:sz="0" w:space="0" w:color="auto"/>
                <w:bottom w:val="none" w:sz="0" w:space="0" w:color="auto"/>
                <w:right w:val="none" w:sz="0" w:space="0" w:color="auto"/>
              </w:divBdr>
            </w:div>
            <w:div w:id="1893537465">
              <w:marLeft w:val="0"/>
              <w:marRight w:val="0"/>
              <w:marTop w:val="0"/>
              <w:marBottom w:val="0"/>
              <w:divBdr>
                <w:top w:val="none" w:sz="0" w:space="0" w:color="auto"/>
                <w:left w:val="none" w:sz="0" w:space="0" w:color="auto"/>
                <w:bottom w:val="none" w:sz="0" w:space="0" w:color="auto"/>
                <w:right w:val="none" w:sz="0" w:space="0" w:color="auto"/>
              </w:divBdr>
            </w:div>
            <w:div w:id="1316566839">
              <w:marLeft w:val="0"/>
              <w:marRight w:val="0"/>
              <w:marTop w:val="0"/>
              <w:marBottom w:val="0"/>
              <w:divBdr>
                <w:top w:val="none" w:sz="0" w:space="0" w:color="auto"/>
                <w:left w:val="none" w:sz="0" w:space="0" w:color="auto"/>
                <w:bottom w:val="none" w:sz="0" w:space="0" w:color="auto"/>
                <w:right w:val="none" w:sz="0" w:space="0" w:color="auto"/>
              </w:divBdr>
            </w:div>
            <w:div w:id="1070884209">
              <w:marLeft w:val="0"/>
              <w:marRight w:val="0"/>
              <w:marTop w:val="0"/>
              <w:marBottom w:val="0"/>
              <w:divBdr>
                <w:top w:val="none" w:sz="0" w:space="0" w:color="auto"/>
                <w:left w:val="none" w:sz="0" w:space="0" w:color="auto"/>
                <w:bottom w:val="none" w:sz="0" w:space="0" w:color="auto"/>
                <w:right w:val="none" w:sz="0" w:space="0" w:color="auto"/>
              </w:divBdr>
            </w:div>
            <w:div w:id="1418865060">
              <w:marLeft w:val="0"/>
              <w:marRight w:val="0"/>
              <w:marTop w:val="0"/>
              <w:marBottom w:val="0"/>
              <w:divBdr>
                <w:top w:val="none" w:sz="0" w:space="0" w:color="auto"/>
                <w:left w:val="none" w:sz="0" w:space="0" w:color="auto"/>
                <w:bottom w:val="none" w:sz="0" w:space="0" w:color="auto"/>
                <w:right w:val="none" w:sz="0" w:space="0" w:color="auto"/>
              </w:divBdr>
            </w:div>
            <w:div w:id="170996130">
              <w:marLeft w:val="0"/>
              <w:marRight w:val="0"/>
              <w:marTop w:val="0"/>
              <w:marBottom w:val="0"/>
              <w:divBdr>
                <w:top w:val="none" w:sz="0" w:space="0" w:color="auto"/>
                <w:left w:val="none" w:sz="0" w:space="0" w:color="auto"/>
                <w:bottom w:val="none" w:sz="0" w:space="0" w:color="auto"/>
                <w:right w:val="none" w:sz="0" w:space="0" w:color="auto"/>
              </w:divBdr>
            </w:div>
            <w:div w:id="511845930">
              <w:marLeft w:val="0"/>
              <w:marRight w:val="0"/>
              <w:marTop w:val="0"/>
              <w:marBottom w:val="0"/>
              <w:divBdr>
                <w:top w:val="none" w:sz="0" w:space="0" w:color="auto"/>
                <w:left w:val="none" w:sz="0" w:space="0" w:color="auto"/>
                <w:bottom w:val="none" w:sz="0" w:space="0" w:color="auto"/>
                <w:right w:val="none" w:sz="0" w:space="0" w:color="auto"/>
              </w:divBdr>
            </w:div>
            <w:div w:id="704255914">
              <w:marLeft w:val="0"/>
              <w:marRight w:val="0"/>
              <w:marTop w:val="0"/>
              <w:marBottom w:val="0"/>
              <w:divBdr>
                <w:top w:val="none" w:sz="0" w:space="0" w:color="auto"/>
                <w:left w:val="none" w:sz="0" w:space="0" w:color="auto"/>
                <w:bottom w:val="none" w:sz="0" w:space="0" w:color="auto"/>
                <w:right w:val="none" w:sz="0" w:space="0" w:color="auto"/>
              </w:divBdr>
            </w:div>
            <w:div w:id="1969192751">
              <w:marLeft w:val="0"/>
              <w:marRight w:val="0"/>
              <w:marTop w:val="0"/>
              <w:marBottom w:val="0"/>
              <w:divBdr>
                <w:top w:val="none" w:sz="0" w:space="0" w:color="auto"/>
                <w:left w:val="none" w:sz="0" w:space="0" w:color="auto"/>
                <w:bottom w:val="none" w:sz="0" w:space="0" w:color="auto"/>
                <w:right w:val="none" w:sz="0" w:space="0" w:color="auto"/>
              </w:divBdr>
            </w:div>
            <w:div w:id="1585870520">
              <w:marLeft w:val="0"/>
              <w:marRight w:val="0"/>
              <w:marTop w:val="0"/>
              <w:marBottom w:val="0"/>
              <w:divBdr>
                <w:top w:val="none" w:sz="0" w:space="0" w:color="auto"/>
                <w:left w:val="none" w:sz="0" w:space="0" w:color="auto"/>
                <w:bottom w:val="none" w:sz="0" w:space="0" w:color="auto"/>
                <w:right w:val="none" w:sz="0" w:space="0" w:color="auto"/>
              </w:divBdr>
            </w:div>
            <w:div w:id="281039345">
              <w:marLeft w:val="0"/>
              <w:marRight w:val="0"/>
              <w:marTop w:val="0"/>
              <w:marBottom w:val="0"/>
              <w:divBdr>
                <w:top w:val="none" w:sz="0" w:space="0" w:color="auto"/>
                <w:left w:val="none" w:sz="0" w:space="0" w:color="auto"/>
                <w:bottom w:val="none" w:sz="0" w:space="0" w:color="auto"/>
                <w:right w:val="none" w:sz="0" w:space="0" w:color="auto"/>
              </w:divBdr>
            </w:div>
            <w:div w:id="524828011">
              <w:marLeft w:val="0"/>
              <w:marRight w:val="0"/>
              <w:marTop w:val="0"/>
              <w:marBottom w:val="0"/>
              <w:divBdr>
                <w:top w:val="none" w:sz="0" w:space="0" w:color="auto"/>
                <w:left w:val="none" w:sz="0" w:space="0" w:color="auto"/>
                <w:bottom w:val="none" w:sz="0" w:space="0" w:color="auto"/>
                <w:right w:val="none" w:sz="0" w:space="0" w:color="auto"/>
              </w:divBdr>
            </w:div>
            <w:div w:id="1254438062">
              <w:marLeft w:val="0"/>
              <w:marRight w:val="0"/>
              <w:marTop w:val="0"/>
              <w:marBottom w:val="0"/>
              <w:divBdr>
                <w:top w:val="none" w:sz="0" w:space="0" w:color="auto"/>
                <w:left w:val="none" w:sz="0" w:space="0" w:color="auto"/>
                <w:bottom w:val="none" w:sz="0" w:space="0" w:color="auto"/>
                <w:right w:val="none" w:sz="0" w:space="0" w:color="auto"/>
              </w:divBdr>
            </w:div>
            <w:div w:id="151257123">
              <w:marLeft w:val="0"/>
              <w:marRight w:val="0"/>
              <w:marTop w:val="0"/>
              <w:marBottom w:val="0"/>
              <w:divBdr>
                <w:top w:val="none" w:sz="0" w:space="0" w:color="auto"/>
                <w:left w:val="none" w:sz="0" w:space="0" w:color="auto"/>
                <w:bottom w:val="none" w:sz="0" w:space="0" w:color="auto"/>
                <w:right w:val="none" w:sz="0" w:space="0" w:color="auto"/>
              </w:divBdr>
            </w:div>
            <w:div w:id="1422530583">
              <w:marLeft w:val="0"/>
              <w:marRight w:val="0"/>
              <w:marTop w:val="0"/>
              <w:marBottom w:val="0"/>
              <w:divBdr>
                <w:top w:val="none" w:sz="0" w:space="0" w:color="auto"/>
                <w:left w:val="none" w:sz="0" w:space="0" w:color="auto"/>
                <w:bottom w:val="none" w:sz="0" w:space="0" w:color="auto"/>
                <w:right w:val="none" w:sz="0" w:space="0" w:color="auto"/>
              </w:divBdr>
            </w:div>
            <w:div w:id="1217084569">
              <w:marLeft w:val="0"/>
              <w:marRight w:val="0"/>
              <w:marTop w:val="0"/>
              <w:marBottom w:val="0"/>
              <w:divBdr>
                <w:top w:val="none" w:sz="0" w:space="0" w:color="auto"/>
                <w:left w:val="none" w:sz="0" w:space="0" w:color="auto"/>
                <w:bottom w:val="none" w:sz="0" w:space="0" w:color="auto"/>
                <w:right w:val="none" w:sz="0" w:space="0" w:color="auto"/>
              </w:divBdr>
            </w:div>
            <w:div w:id="1160345357">
              <w:marLeft w:val="0"/>
              <w:marRight w:val="0"/>
              <w:marTop w:val="0"/>
              <w:marBottom w:val="0"/>
              <w:divBdr>
                <w:top w:val="none" w:sz="0" w:space="0" w:color="auto"/>
                <w:left w:val="none" w:sz="0" w:space="0" w:color="auto"/>
                <w:bottom w:val="none" w:sz="0" w:space="0" w:color="auto"/>
                <w:right w:val="none" w:sz="0" w:space="0" w:color="auto"/>
              </w:divBdr>
            </w:div>
            <w:div w:id="1182861641">
              <w:marLeft w:val="0"/>
              <w:marRight w:val="0"/>
              <w:marTop w:val="0"/>
              <w:marBottom w:val="0"/>
              <w:divBdr>
                <w:top w:val="none" w:sz="0" w:space="0" w:color="auto"/>
                <w:left w:val="none" w:sz="0" w:space="0" w:color="auto"/>
                <w:bottom w:val="none" w:sz="0" w:space="0" w:color="auto"/>
                <w:right w:val="none" w:sz="0" w:space="0" w:color="auto"/>
              </w:divBdr>
            </w:div>
            <w:div w:id="1088186815">
              <w:marLeft w:val="0"/>
              <w:marRight w:val="0"/>
              <w:marTop w:val="0"/>
              <w:marBottom w:val="0"/>
              <w:divBdr>
                <w:top w:val="none" w:sz="0" w:space="0" w:color="auto"/>
                <w:left w:val="none" w:sz="0" w:space="0" w:color="auto"/>
                <w:bottom w:val="none" w:sz="0" w:space="0" w:color="auto"/>
                <w:right w:val="none" w:sz="0" w:space="0" w:color="auto"/>
              </w:divBdr>
            </w:div>
            <w:div w:id="1708218471">
              <w:marLeft w:val="0"/>
              <w:marRight w:val="0"/>
              <w:marTop w:val="0"/>
              <w:marBottom w:val="0"/>
              <w:divBdr>
                <w:top w:val="none" w:sz="0" w:space="0" w:color="auto"/>
                <w:left w:val="none" w:sz="0" w:space="0" w:color="auto"/>
                <w:bottom w:val="none" w:sz="0" w:space="0" w:color="auto"/>
                <w:right w:val="none" w:sz="0" w:space="0" w:color="auto"/>
              </w:divBdr>
            </w:div>
            <w:div w:id="2065835212">
              <w:marLeft w:val="0"/>
              <w:marRight w:val="0"/>
              <w:marTop w:val="0"/>
              <w:marBottom w:val="0"/>
              <w:divBdr>
                <w:top w:val="none" w:sz="0" w:space="0" w:color="auto"/>
                <w:left w:val="none" w:sz="0" w:space="0" w:color="auto"/>
                <w:bottom w:val="none" w:sz="0" w:space="0" w:color="auto"/>
                <w:right w:val="none" w:sz="0" w:space="0" w:color="auto"/>
              </w:divBdr>
            </w:div>
            <w:div w:id="1202549413">
              <w:marLeft w:val="0"/>
              <w:marRight w:val="0"/>
              <w:marTop w:val="0"/>
              <w:marBottom w:val="0"/>
              <w:divBdr>
                <w:top w:val="none" w:sz="0" w:space="0" w:color="auto"/>
                <w:left w:val="none" w:sz="0" w:space="0" w:color="auto"/>
                <w:bottom w:val="none" w:sz="0" w:space="0" w:color="auto"/>
                <w:right w:val="none" w:sz="0" w:space="0" w:color="auto"/>
              </w:divBdr>
            </w:div>
            <w:div w:id="1040322325">
              <w:marLeft w:val="0"/>
              <w:marRight w:val="0"/>
              <w:marTop w:val="0"/>
              <w:marBottom w:val="0"/>
              <w:divBdr>
                <w:top w:val="none" w:sz="0" w:space="0" w:color="auto"/>
                <w:left w:val="none" w:sz="0" w:space="0" w:color="auto"/>
                <w:bottom w:val="none" w:sz="0" w:space="0" w:color="auto"/>
                <w:right w:val="none" w:sz="0" w:space="0" w:color="auto"/>
              </w:divBdr>
            </w:div>
            <w:div w:id="587497395">
              <w:marLeft w:val="0"/>
              <w:marRight w:val="0"/>
              <w:marTop w:val="0"/>
              <w:marBottom w:val="0"/>
              <w:divBdr>
                <w:top w:val="none" w:sz="0" w:space="0" w:color="auto"/>
                <w:left w:val="none" w:sz="0" w:space="0" w:color="auto"/>
                <w:bottom w:val="none" w:sz="0" w:space="0" w:color="auto"/>
                <w:right w:val="none" w:sz="0" w:space="0" w:color="auto"/>
              </w:divBdr>
            </w:div>
            <w:div w:id="560143699">
              <w:marLeft w:val="0"/>
              <w:marRight w:val="0"/>
              <w:marTop w:val="0"/>
              <w:marBottom w:val="0"/>
              <w:divBdr>
                <w:top w:val="none" w:sz="0" w:space="0" w:color="auto"/>
                <w:left w:val="none" w:sz="0" w:space="0" w:color="auto"/>
                <w:bottom w:val="none" w:sz="0" w:space="0" w:color="auto"/>
                <w:right w:val="none" w:sz="0" w:space="0" w:color="auto"/>
              </w:divBdr>
            </w:div>
            <w:div w:id="228854103">
              <w:marLeft w:val="0"/>
              <w:marRight w:val="0"/>
              <w:marTop w:val="0"/>
              <w:marBottom w:val="0"/>
              <w:divBdr>
                <w:top w:val="none" w:sz="0" w:space="0" w:color="auto"/>
                <w:left w:val="none" w:sz="0" w:space="0" w:color="auto"/>
                <w:bottom w:val="none" w:sz="0" w:space="0" w:color="auto"/>
                <w:right w:val="none" w:sz="0" w:space="0" w:color="auto"/>
              </w:divBdr>
            </w:div>
            <w:div w:id="1703902080">
              <w:marLeft w:val="0"/>
              <w:marRight w:val="0"/>
              <w:marTop w:val="0"/>
              <w:marBottom w:val="0"/>
              <w:divBdr>
                <w:top w:val="none" w:sz="0" w:space="0" w:color="auto"/>
                <w:left w:val="none" w:sz="0" w:space="0" w:color="auto"/>
                <w:bottom w:val="none" w:sz="0" w:space="0" w:color="auto"/>
                <w:right w:val="none" w:sz="0" w:space="0" w:color="auto"/>
              </w:divBdr>
            </w:div>
            <w:div w:id="2093240429">
              <w:marLeft w:val="0"/>
              <w:marRight w:val="0"/>
              <w:marTop w:val="0"/>
              <w:marBottom w:val="0"/>
              <w:divBdr>
                <w:top w:val="none" w:sz="0" w:space="0" w:color="auto"/>
                <w:left w:val="none" w:sz="0" w:space="0" w:color="auto"/>
                <w:bottom w:val="none" w:sz="0" w:space="0" w:color="auto"/>
                <w:right w:val="none" w:sz="0" w:space="0" w:color="auto"/>
              </w:divBdr>
            </w:div>
            <w:div w:id="366375590">
              <w:marLeft w:val="0"/>
              <w:marRight w:val="0"/>
              <w:marTop w:val="0"/>
              <w:marBottom w:val="0"/>
              <w:divBdr>
                <w:top w:val="none" w:sz="0" w:space="0" w:color="auto"/>
                <w:left w:val="none" w:sz="0" w:space="0" w:color="auto"/>
                <w:bottom w:val="none" w:sz="0" w:space="0" w:color="auto"/>
                <w:right w:val="none" w:sz="0" w:space="0" w:color="auto"/>
              </w:divBdr>
            </w:div>
            <w:div w:id="1800876491">
              <w:marLeft w:val="0"/>
              <w:marRight w:val="0"/>
              <w:marTop w:val="0"/>
              <w:marBottom w:val="0"/>
              <w:divBdr>
                <w:top w:val="none" w:sz="0" w:space="0" w:color="auto"/>
                <w:left w:val="none" w:sz="0" w:space="0" w:color="auto"/>
                <w:bottom w:val="none" w:sz="0" w:space="0" w:color="auto"/>
                <w:right w:val="none" w:sz="0" w:space="0" w:color="auto"/>
              </w:divBdr>
            </w:div>
            <w:div w:id="1446149763">
              <w:marLeft w:val="0"/>
              <w:marRight w:val="0"/>
              <w:marTop w:val="0"/>
              <w:marBottom w:val="0"/>
              <w:divBdr>
                <w:top w:val="none" w:sz="0" w:space="0" w:color="auto"/>
                <w:left w:val="none" w:sz="0" w:space="0" w:color="auto"/>
                <w:bottom w:val="none" w:sz="0" w:space="0" w:color="auto"/>
                <w:right w:val="none" w:sz="0" w:space="0" w:color="auto"/>
              </w:divBdr>
            </w:div>
            <w:div w:id="580799027">
              <w:marLeft w:val="0"/>
              <w:marRight w:val="0"/>
              <w:marTop w:val="0"/>
              <w:marBottom w:val="0"/>
              <w:divBdr>
                <w:top w:val="none" w:sz="0" w:space="0" w:color="auto"/>
                <w:left w:val="none" w:sz="0" w:space="0" w:color="auto"/>
                <w:bottom w:val="none" w:sz="0" w:space="0" w:color="auto"/>
                <w:right w:val="none" w:sz="0" w:space="0" w:color="auto"/>
              </w:divBdr>
            </w:div>
            <w:div w:id="773794036">
              <w:marLeft w:val="0"/>
              <w:marRight w:val="0"/>
              <w:marTop w:val="0"/>
              <w:marBottom w:val="0"/>
              <w:divBdr>
                <w:top w:val="none" w:sz="0" w:space="0" w:color="auto"/>
                <w:left w:val="none" w:sz="0" w:space="0" w:color="auto"/>
                <w:bottom w:val="none" w:sz="0" w:space="0" w:color="auto"/>
                <w:right w:val="none" w:sz="0" w:space="0" w:color="auto"/>
              </w:divBdr>
            </w:div>
            <w:div w:id="731122505">
              <w:marLeft w:val="0"/>
              <w:marRight w:val="0"/>
              <w:marTop w:val="0"/>
              <w:marBottom w:val="0"/>
              <w:divBdr>
                <w:top w:val="none" w:sz="0" w:space="0" w:color="auto"/>
                <w:left w:val="none" w:sz="0" w:space="0" w:color="auto"/>
                <w:bottom w:val="none" w:sz="0" w:space="0" w:color="auto"/>
                <w:right w:val="none" w:sz="0" w:space="0" w:color="auto"/>
              </w:divBdr>
            </w:div>
            <w:div w:id="1864245048">
              <w:marLeft w:val="0"/>
              <w:marRight w:val="0"/>
              <w:marTop w:val="0"/>
              <w:marBottom w:val="0"/>
              <w:divBdr>
                <w:top w:val="none" w:sz="0" w:space="0" w:color="auto"/>
                <w:left w:val="none" w:sz="0" w:space="0" w:color="auto"/>
                <w:bottom w:val="none" w:sz="0" w:space="0" w:color="auto"/>
                <w:right w:val="none" w:sz="0" w:space="0" w:color="auto"/>
              </w:divBdr>
            </w:div>
            <w:div w:id="966669333">
              <w:marLeft w:val="0"/>
              <w:marRight w:val="0"/>
              <w:marTop w:val="0"/>
              <w:marBottom w:val="0"/>
              <w:divBdr>
                <w:top w:val="none" w:sz="0" w:space="0" w:color="auto"/>
                <w:left w:val="none" w:sz="0" w:space="0" w:color="auto"/>
                <w:bottom w:val="none" w:sz="0" w:space="0" w:color="auto"/>
                <w:right w:val="none" w:sz="0" w:space="0" w:color="auto"/>
              </w:divBdr>
            </w:div>
            <w:div w:id="754593344">
              <w:marLeft w:val="0"/>
              <w:marRight w:val="0"/>
              <w:marTop w:val="0"/>
              <w:marBottom w:val="0"/>
              <w:divBdr>
                <w:top w:val="none" w:sz="0" w:space="0" w:color="auto"/>
                <w:left w:val="none" w:sz="0" w:space="0" w:color="auto"/>
                <w:bottom w:val="none" w:sz="0" w:space="0" w:color="auto"/>
                <w:right w:val="none" w:sz="0" w:space="0" w:color="auto"/>
              </w:divBdr>
            </w:div>
            <w:div w:id="1519469659">
              <w:marLeft w:val="0"/>
              <w:marRight w:val="0"/>
              <w:marTop w:val="0"/>
              <w:marBottom w:val="0"/>
              <w:divBdr>
                <w:top w:val="none" w:sz="0" w:space="0" w:color="auto"/>
                <w:left w:val="none" w:sz="0" w:space="0" w:color="auto"/>
                <w:bottom w:val="none" w:sz="0" w:space="0" w:color="auto"/>
                <w:right w:val="none" w:sz="0" w:space="0" w:color="auto"/>
              </w:divBdr>
            </w:div>
            <w:div w:id="1743605285">
              <w:marLeft w:val="0"/>
              <w:marRight w:val="0"/>
              <w:marTop w:val="0"/>
              <w:marBottom w:val="0"/>
              <w:divBdr>
                <w:top w:val="none" w:sz="0" w:space="0" w:color="auto"/>
                <w:left w:val="none" w:sz="0" w:space="0" w:color="auto"/>
                <w:bottom w:val="none" w:sz="0" w:space="0" w:color="auto"/>
                <w:right w:val="none" w:sz="0" w:space="0" w:color="auto"/>
              </w:divBdr>
            </w:div>
            <w:div w:id="84960049">
              <w:marLeft w:val="0"/>
              <w:marRight w:val="0"/>
              <w:marTop w:val="0"/>
              <w:marBottom w:val="0"/>
              <w:divBdr>
                <w:top w:val="none" w:sz="0" w:space="0" w:color="auto"/>
                <w:left w:val="none" w:sz="0" w:space="0" w:color="auto"/>
                <w:bottom w:val="none" w:sz="0" w:space="0" w:color="auto"/>
                <w:right w:val="none" w:sz="0" w:space="0" w:color="auto"/>
              </w:divBdr>
            </w:div>
            <w:div w:id="110781406">
              <w:marLeft w:val="0"/>
              <w:marRight w:val="0"/>
              <w:marTop w:val="0"/>
              <w:marBottom w:val="0"/>
              <w:divBdr>
                <w:top w:val="none" w:sz="0" w:space="0" w:color="auto"/>
                <w:left w:val="none" w:sz="0" w:space="0" w:color="auto"/>
                <w:bottom w:val="none" w:sz="0" w:space="0" w:color="auto"/>
                <w:right w:val="none" w:sz="0" w:space="0" w:color="auto"/>
              </w:divBdr>
            </w:div>
            <w:div w:id="1762288053">
              <w:marLeft w:val="0"/>
              <w:marRight w:val="0"/>
              <w:marTop w:val="0"/>
              <w:marBottom w:val="0"/>
              <w:divBdr>
                <w:top w:val="none" w:sz="0" w:space="0" w:color="auto"/>
                <w:left w:val="none" w:sz="0" w:space="0" w:color="auto"/>
                <w:bottom w:val="none" w:sz="0" w:space="0" w:color="auto"/>
                <w:right w:val="none" w:sz="0" w:space="0" w:color="auto"/>
              </w:divBdr>
            </w:div>
            <w:div w:id="1870992296">
              <w:marLeft w:val="0"/>
              <w:marRight w:val="0"/>
              <w:marTop w:val="0"/>
              <w:marBottom w:val="0"/>
              <w:divBdr>
                <w:top w:val="none" w:sz="0" w:space="0" w:color="auto"/>
                <w:left w:val="none" w:sz="0" w:space="0" w:color="auto"/>
                <w:bottom w:val="none" w:sz="0" w:space="0" w:color="auto"/>
                <w:right w:val="none" w:sz="0" w:space="0" w:color="auto"/>
              </w:divBdr>
            </w:div>
            <w:div w:id="765074883">
              <w:marLeft w:val="0"/>
              <w:marRight w:val="0"/>
              <w:marTop w:val="0"/>
              <w:marBottom w:val="0"/>
              <w:divBdr>
                <w:top w:val="none" w:sz="0" w:space="0" w:color="auto"/>
                <w:left w:val="none" w:sz="0" w:space="0" w:color="auto"/>
                <w:bottom w:val="none" w:sz="0" w:space="0" w:color="auto"/>
                <w:right w:val="none" w:sz="0" w:space="0" w:color="auto"/>
              </w:divBdr>
            </w:div>
            <w:div w:id="1098865658">
              <w:marLeft w:val="0"/>
              <w:marRight w:val="0"/>
              <w:marTop w:val="0"/>
              <w:marBottom w:val="0"/>
              <w:divBdr>
                <w:top w:val="none" w:sz="0" w:space="0" w:color="auto"/>
                <w:left w:val="none" w:sz="0" w:space="0" w:color="auto"/>
                <w:bottom w:val="none" w:sz="0" w:space="0" w:color="auto"/>
                <w:right w:val="none" w:sz="0" w:space="0" w:color="auto"/>
              </w:divBdr>
            </w:div>
            <w:div w:id="562910501">
              <w:marLeft w:val="0"/>
              <w:marRight w:val="0"/>
              <w:marTop w:val="0"/>
              <w:marBottom w:val="0"/>
              <w:divBdr>
                <w:top w:val="none" w:sz="0" w:space="0" w:color="auto"/>
                <w:left w:val="none" w:sz="0" w:space="0" w:color="auto"/>
                <w:bottom w:val="none" w:sz="0" w:space="0" w:color="auto"/>
                <w:right w:val="none" w:sz="0" w:space="0" w:color="auto"/>
              </w:divBdr>
            </w:div>
            <w:div w:id="148711678">
              <w:marLeft w:val="0"/>
              <w:marRight w:val="0"/>
              <w:marTop w:val="0"/>
              <w:marBottom w:val="0"/>
              <w:divBdr>
                <w:top w:val="none" w:sz="0" w:space="0" w:color="auto"/>
                <w:left w:val="none" w:sz="0" w:space="0" w:color="auto"/>
                <w:bottom w:val="none" w:sz="0" w:space="0" w:color="auto"/>
                <w:right w:val="none" w:sz="0" w:space="0" w:color="auto"/>
              </w:divBdr>
            </w:div>
            <w:div w:id="985933617">
              <w:marLeft w:val="0"/>
              <w:marRight w:val="0"/>
              <w:marTop w:val="0"/>
              <w:marBottom w:val="0"/>
              <w:divBdr>
                <w:top w:val="none" w:sz="0" w:space="0" w:color="auto"/>
                <w:left w:val="none" w:sz="0" w:space="0" w:color="auto"/>
                <w:bottom w:val="none" w:sz="0" w:space="0" w:color="auto"/>
                <w:right w:val="none" w:sz="0" w:space="0" w:color="auto"/>
              </w:divBdr>
            </w:div>
            <w:div w:id="423496972">
              <w:marLeft w:val="0"/>
              <w:marRight w:val="0"/>
              <w:marTop w:val="0"/>
              <w:marBottom w:val="0"/>
              <w:divBdr>
                <w:top w:val="none" w:sz="0" w:space="0" w:color="auto"/>
                <w:left w:val="none" w:sz="0" w:space="0" w:color="auto"/>
                <w:bottom w:val="none" w:sz="0" w:space="0" w:color="auto"/>
                <w:right w:val="none" w:sz="0" w:space="0" w:color="auto"/>
              </w:divBdr>
            </w:div>
            <w:div w:id="354696806">
              <w:marLeft w:val="0"/>
              <w:marRight w:val="0"/>
              <w:marTop w:val="0"/>
              <w:marBottom w:val="0"/>
              <w:divBdr>
                <w:top w:val="none" w:sz="0" w:space="0" w:color="auto"/>
                <w:left w:val="none" w:sz="0" w:space="0" w:color="auto"/>
                <w:bottom w:val="none" w:sz="0" w:space="0" w:color="auto"/>
                <w:right w:val="none" w:sz="0" w:space="0" w:color="auto"/>
              </w:divBdr>
            </w:div>
            <w:div w:id="1646549976">
              <w:marLeft w:val="0"/>
              <w:marRight w:val="0"/>
              <w:marTop w:val="0"/>
              <w:marBottom w:val="0"/>
              <w:divBdr>
                <w:top w:val="none" w:sz="0" w:space="0" w:color="auto"/>
                <w:left w:val="none" w:sz="0" w:space="0" w:color="auto"/>
                <w:bottom w:val="none" w:sz="0" w:space="0" w:color="auto"/>
                <w:right w:val="none" w:sz="0" w:space="0" w:color="auto"/>
              </w:divBdr>
            </w:div>
            <w:div w:id="600332245">
              <w:marLeft w:val="0"/>
              <w:marRight w:val="0"/>
              <w:marTop w:val="0"/>
              <w:marBottom w:val="0"/>
              <w:divBdr>
                <w:top w:val="none" w:sz="0" w:space="0" w:color="auto"/>
                <w:left w:val="none" w:sz="0" w:space="0" w:color="auto"/>
                <w:bottom w:val="none" w:sz="0" w:space="0" w:color="auto"/>
                <w:right w:val="none" w:sz="0" w:space="0" w:color="auto"/>
              </w:divBdr>
            </w:div>
            <w:div w:id="432823918">
              <w:marLeft w:val="0"/>
              <w:marRight w:val="0"/>
              <w:marTop w:val="0"/>
              <w:marBottom w:val="0"/>
              <w:divBdr>
                <w:top w:val="none" w:sz="0" w:space="0" w:color="auto"/>
                <w:left w:val="none" w:sz="0" w:space="0" w:color="auto"/>
                <w:bottom w:val="none" w:sz="0" w:space="0" w:color="auto"/>
                <w:right w:val="none" w:sz="0" w:space="0" w:color="auto"/>
              </w:divBdr>
            </w:div>
            <w:div w:id="1143159158">
              <w:marLeft w:val="0"/>
              <w:marRight w:val="0"/>
              <w:marTop w:val="0"/>
              <w:marBottom w:val="0"/>
              <w:divBdr>
                <w:top w:val="none" w:sz="0" w:space="0" w:color="auto"/>
                <w:left w:val="none" w:sz="0" w:space="0" w:color="auto"/>
                <w:bottom w:val="none" w:sz="0" w:space="0" w:color="auto"/>
                <w:right w:val="none" w:sz="0" w:space="0" w:color="auto"/>
              </w:divBdr>
            </w:div>
            <w:div w:id="259530034">
              <w:marLeft w:val="0"/>
              <w:marRight w:val="0"/>
              <w:marTop w:val="0"/>
              <w:marBottom w:val="0"/>
              <w:divBdr>
                <w:top w:val="none" w:sz="0" w:space="0" w:color="auto"/>
                <w:left w:val="none" w:sz="0" w:space="0" w:color="auto"/>
                <w:bottom w:val="none" w:sz="0" w:space="0" w:color="auto"/>
                <w:right w:val="none" w:sz="0" w:space="0" w:color="auto"/>
              </w:divBdr>
            </w:div>
            <w:div w:id="214390428">
              <w:marLeft w:val="0"/>
              <w:marRight w:val="0"/>
              <w:marTop w:val="0"/>
              <w:marBottom w:val="0"/>
              <w:divBdr>
                <w:top w:val="none" w:sz="0" w:space="0" w:color="auto"/>
                <w:left w:val="none" w:sz="0" w:space="0" w:color="auto"/>
                <w:bottom w:val="none" w:sz="0" w:space="0" w:color="auto"/>
                <w:right w:val="none" w:sz="0" w:space="0" w:color="auto"/>
              </w:divBdr>
            </w:div>
            <w:div w:id="825779445">
              <w:marLeft w:val="0"/>
              <w:marRight w:val="0"/>
              <w:marTop w:val="0"/>
              <w:marBottom w:val="0"/>
              <w:divBdr>
                <w:top w:val="none" w:sz="0" w:space="0" w:color="auto"/>
                <w:left w:val="none" w:sz="0" w:space="0" w:color="auto"/>
                <w:bottom w:val="none" w:sz="0" w:space="0" w:color="auto"/>
                <w:right w:val="none" w:sz="0" w:space="0" w:color="auto"/>
              </w:divBdr>
            </w:div>
            <w:div w:id="799035004">
              <w:marLeft w:val="0"/>
              <w:marRight w:val="0"/>
              <w:marTop w:val="0"/>
              <w:marBottom w:val="0"/>
              <w:divBdr>
                <w:top w:val="none" w:sz="0" w:space="0" w:color="auto"/>
                <w:left w:val="none" w:sz="0" w:space="0" w:color="auto"/>
                <w:bottom w:val="none" w:sz="0" w:space="0" w:color="auto"/>
                <w:right w:val="none" w:sz="0" w:space="0" w:color="auto"/>
              </w:divBdr>
            </w:div>
            <w:div w:id="231476901">
              <w:marLeft w:val="0"/>
              <w:marRight w:val="0"/>
              <w:marTop w:val="0"/>
              <w:marBottom w:val="0"/>
              <w:divBdr>
                <w:top w:val="none" w:sz="0" w:space="0" w:color="auto"/>
                <w:left w:val="none" w:sz="0" w:space="0" w:color="auto"/>
                <w:bottom w:val="none" w:sz="0" w:space="0" w:color="auto"/>
                <w:right w:val="none" w:sz="0" w:space="0" w:color="auto"/>
              </w:divBdr>
            </w:div>
            <w:div w:id="1540554882">
              <w:marLeft w:val="0"/>
              <w:marRight w:val="0"/>
              <w:marTop w:val="0"/>
              <w:marBottom w:val="0"/>
              <w:divBdr>
                <w:top w:val="none" w:sz="0" w:space="0" w:color="auto"/>
                <w:left w:val="none" w:sz="0" w:space="0" w:color="auto"/>
                <w:bottom w:val="none" w:sz="0" w:space="0" w:color="auto"/>
                <w:right w:val="none" w:sz="0" w:space="0" w:color="auto"/>
              </w:divBdr>
            </w:div>
            <w:div w:id="143357369">
              <w:marLeft w:val="0"/>
              <w:marRight w:val="0"/>
              <w:marTop w:val="0"/>
              <w:marBottom w:val="0"/>
              <w:divBdr>
                <w:top w:val="none" w:sz="0" w:space="0" w:color="auto"/>
                <w:left w:val="none" w:sz="0" w:space="0" w:color="auto"/>
                <w:bottom w:val="none" w:sz="0" w:space="0" w:color="auto"/>
                <w:right w:val="none" w:sz="0" w:space="0" w:color="auto"/>
              </w:divBdr>
            </w:div>
            <w:div w:id="1497765199">
              <w:marLeft w:val="0"/>
              <w:marRight w:val="0"/>
              <w:marTop w:val="0"/>
              <w:marBottom w:val="0"/>
              <w:divBdr>
                <w:top w:val="none" w:sz="0" w:space="0" w:color="auto"/>
                <w:left w:val="none" w:sz="0" w:space="0" w:color="auto"/>
                <w:bottom w:val="none" w:sz="0" w:space="0" w:color="auto"/>
                <w:right w:val="none" w:sz="0" w:space="0" w:color="auto"/>
              </w:divBdr>
            </w:div>
            <w:div w:id="192770042">
              <w:marLeft w:val="0"/>
              <w:marRight w:val="0"/>
              <w:marTop w:val="0"/>
              <w:marBottom w:val="0"/>
              <w:divBdr>
                <w:top w:val="none" w:sz="0" w:space="0" w:color="auto"/>
                <w:left w:val="none" w:sz="0" w:space="0" w:color="auto"/>
                <w:bottom w:val="none" w:sz="0" w:space="0" w:color="auto"/>
                <w:right w:val="none" w:sz="0" w:space="0" w:color="auto"/>
              </w:divBdr>
            </w:div>
            <w:div w:id="2123568275">
              <w:marLeft w:val="0"/>
              <w:marRight w:val="0"/>
              <w:marTop w:val="0"/>
              <w:marBottom w:val="0"/>
              <w:divBdr>
                <w:top w:val="none" w:sz="0" w:space="0" w:color="auto"/>
                <w:left w:val="none" w:sz="0" w:space="0" w:color="auto"/>
                <w:bottom w:val="none" w:sz="0" w:space="0" w:color="auto"/>
                <w:right w:val="none" w:sz="0" w:space="0" w:color="auto"/>
              </w:divBdr>
            </w:div>
            <w:div w:id="1689018065">
              <w:marLeft w:val="0"/>
              <w:marRight w:val="0"/>
              <w:marTop w:val="0"/>
              <w:marBottom w:val="0"/>
              <w:divBdr>
                <w:top w:val="none" w:sz="0" w:space="0" w:color="auto"/>
                <w:left w:val="none" w:sz="0" w:space="0" w:color="auto"/>
                <w:bottom w:val="none" w:sz="0" w:space="0" w:color="auto"/>
                <w:right w:val="none" w:sz="0" w:space="0" w:color="auto"/>
              </w:divBdr>
            </w:div>
            <w:div w:id="195773361">
              <w:marLeft w:val="0"/>
              <w:marRight w:val="0"/>
              <w:marTop w:val="0"/>
              <w:marBottom w:val="0"/>
              <w:divBdr>
                <w:top w:val="none" w:sz="0" w:space="0" w:color="auto"/>
                <w:left w:val="none" w:sz="0" w:space="0" w:color="auto"/>
                <w:bottom w:val="none" w:sz="0" w:space="0" w:color="auto"/>
                <w:right w:val="none" w:sz="0" w:space="0" w:color="auto"/>
              </w:divBdr>
            </w:div>
            <w:div w:id="46608802">
              <w:marLeft w:val="0"/>
              <w:marRight w:val="0"/>
              <w:marTop w:val="0"/>
              <w:marBottom w:val="0"/>
              <w:divBdr>
                <w:top w:val="none" w:sz="0" w:space="0" w:color="auto"/>
                <w:left w:val="none" w:sz="0" w:space="0" w:color="auto"/>
                <w:bottom w:val="none" w:sz="0" w:space="0" w:color="auto"/>
                <w:right w:val="none" w:sz="0" w:space="0" w:color="auto"/>
              </w:divBdr>
            </w:div>
            <w:div w:id="766578260">
              <w:marLeft w:val="0"/>
              <w:marRight w:val="0"/>
              <w:marTop w:val="0"/>
              <w:marBottom w:val="0"/>
              <w:divBdr>
                <w:top w:val="none" w:sz="0" w:space="0" w:color="auto"/>
                <w:left w:val="none" w:sz="0" w:space="0" w:color="auto"/>
                <w:bottom w:val="none" w:sz="0" w:space="0" w:color="auto"/>
                <w:right w:val="none" w:sz="0" w:space="0" w:color="auto"/>
              </w:divBdr>
            </w:div>
            <w:div w:id="629556076">
              <w:marLeft w:val="0"/>
              <w:marRight w:val="0"/>
              <w:marTop w:val="0"/>
              <w:marBottom w:val="0"/>
              <w:divBdr>
                <w:top w:val="none" w:sz="0" w:space="0" w:color="auto"/>
                <w:left w:val="none" w:sz="0" w:space="0" w:color="auto"/>
                <w:bottom w:val="none" w:sz="0" w:space="0" w:color="auto"/>
                <w:right w:val="none" w:sz="0" w:space="0" w:color="auto"/>
              </w:divBdr>
            </w:div>
            <w:div w:id="703987777">
              <w:marLeft w:val="0"/>
              <w:marRight w:val="0"/>
              <w:marTop w:val="0"/>
              <w:marBottom w:val="0"/>
              <w:divBdr>
                <w:top w:val="none" w:sz="0" w:space="0" w:color="auto"/>
                <w:left w:val="none" w:sz="0" w:space="0" w:color="auto"/>
                <w:bottom w:val="none" w:sz="0" w:space="0" w:color="auto"/>
                <w:right w:val="none" w:sz="0" w:space="0" w:color="auto"/>
              </w:divBdr>
            </w:div>
            <w:div w:id="1156070550">
              <w:marLeft w:val="0"/>
              <w:marRight w:val="0"/>
              <w:marTop w:val="0"/>
              <w:marBottom w:val="0"/>
              <w:divBdr>
                <w:top w:val="none" w:sz="0" w:space="0" w:color="auto"/>
                <w:left w:val="none" w:sz="0" w:space="0" w:color="auto"/>
                <w:bottom w:val="none" w:sz="0" w:space="0" w:color="auto"/>
                <w:right w:val="none" w:sz="0" w:space="0" w:color="auto"/>
              </w:divBdr>
            </w:div>
            <w:div w:id="1936400331">
              <w:marLeft w:val="0"/>
              <w:marRight w:val="0"/>
              <w:marTop w:val="0"/>
              <w:marBottom w:val="0"/>
              <w:divBdr>
                <w:top w:val="none" w:sz="0" w:space="0" w:color="auto"/>
                <w:left w:val="none" w:sz="0" w:space="0" w:color="auto"/>
                <w:bottom w:val="none" w:sz="0" w:space="0" w:color="auto"/>
                <w:right w:val="none" w:sz="0" w:space="0" w:color="auto"/>
              </w:divBdr>
            </w:div>
            <w:div w:id="887106452">
              <w:marLeft w:val="0"/>
              <w:marRight w:val="0"/>
              <w:marTop w:val="0"/>
              <w:marBottom w:val="0"/>
              <w:divBdr>
                <w:top w:val="none" w:sz="0" w:space="0" w:color="auto"/>
                <w:left w:val="none" w:sz="0" w:space="0" w:color="auto"/>
                <w:bottom w:val="none" w:sz="0" w:space="0" w:color="auto"/>
                <w:right w:val="none" w:sz="0" w:space="0" w:color="auto"/>
              </w:divBdr>
            </w:div>
            <w:div w:id="1627273086">
              <w:marLeft w:val="0"/>
              <w:marRight w:val="0"/>
              <w:marTop w:val="0"/>
              <w:marBottom w:val="0"/>
              <w:divBdr>
                <w:top w:val="none" w:sz="0" w:space="0" w:color="auto"/>
                <w:left w:val="none" w:sz="0" w:space="0" w:color="auto"/>
                <w:bottom w:val="none" w:sz="0" w:space="0" w:color="auto"/>
                <w:right w:val="none" w:sz="0" w:space="0" w:color="auto"/>
              </w:divBdr>
            </w:div>
            <w:div w:id="1810441653">
              <w:marLeft w:val="0"/>
              <w:marRight w:val="0"/>
              <w:marTop w:val="0"/>
              <w:marBottom w:val="0"/>
              <w:divBdr>
                <w:top w:val="none" w:sz="0" w:space="0" w:color="auto"/>
                <w:left w:val="none" w:sz="0" w:space="0" w:color="auto"/>
                <w:bottom w:val="none" w:sz="0" w:space="0" w:color="auto"/>
                <w:right w:val="none" w:sz="0" w:space="0" w:color="auto"/>
              </w:divBdr>
            </w:div>
            <w:div w:id="396173279">
              <w:marLeft w:val="0"/>
              <w:marRight w:val="0"/>
              <w:marTop w:val="0"/>
              <w:marBottom w:val="0"/>
              <w:divBdr>
                <w:top w:val="none" w:sz="0" w:space="0" w:color="auto"/>
                <w:left w:val="none" w:sz="0" w:space="0" w:color="auto"/>
                <w:bottom w:val="none" w:sz="0" w:space="0" w:color="auto"/>
                <w:right w:val="none" w:sz="0" w:space="0" w:color="auto"/>
              </w:divBdr>
            </w:div>
            <w:div w:id="1044059329">
              <w:marLeft w:val="0"/>
              <w:marRight w:val="0"/>
              <w:marTop w:val="0"/>
              <w:marBottom w:val="0"/>
              <w:divBdr>
                <w:top w:val="none" w:sz="0" w:space="0" w:color="auto"/>
                <w:left w:val="none" w:sz="0" w:space="0" w:color="auto"/>
                <w:bottom w:val="none" w:sz="0" w:space="0" w:color="auto"/>
                <w:right w:val="none" w:sz="0" w:space="0" w:color="auto"/>
              </w:divBdr>
            </w:div>
            <w:div w:id="795105476">
              <w:marLeft w:val="0"/>
              <w:marRight w:val="0"/>
              <w:marTop w:val="0"/>
              <w:marBottom w:val="0"/>
              <w:divBdr>
                <w:top w:val="none" w:sz="0" w:space="0" w:color="auto"/>
                <w:left w:val="none" w:sz="0" w:space="0" w:color="auto"/>
                <w:bottom w:val="none" w:sz="0" w:space="0" w:color="auto"/>
                <w:right w:val="none" w:sz="0" w:space="0" w:color="auto"/>
              </w:divBdr>
            </w:div>
            <w:div w:id="1821926205">
              <w:marLeft w:val="0"/>
              <w:marRight w:val="0"/>
              <w:marTop w:val="0"/>
              <w:marBottom w:val="0"/>
              <w:divBdr>
                <w:top w:val="none" w:sz="0" w:space="0" w:color="auto"/>
                <w:left w:val="none" w:sz="0" w:space="0" w:color="auto"/>
                <w:bottom w:val="none" w:sz="0" w:space="0" w:color="auto"/>
                <w:right w:val="none" w:sz="0" w:space="0" w:color="auto"/>
              </w:divBdr>
            </w:div>
            <w:div w:id="1377389770">
              <w:marLeft w:val="0"/>
              <w:marRight w:val="0"/>
              <w:marTop w:val="0"/>
              <w:marBottom w:val="0"/>
              <w:divBdr>
                <w:top w:val="none" w:sz="0" w:space="0" w:color="auto"/>
                <w:left w:val="none" w:sz="0" w:space="0" w:color="auto"/>
                <w:bottom w:val="none" w:sz="0" w:space="0" w:color="auto"/>
                <w:right w:val="none" w:sz="0" w:space="0" w:color="auto"/>
              </w:divBdr>
            </w:div>
            <w:div w:id="2025279314">
              <w:marLeft w:val="0"/>
              <w:marRight w:val="0"/>
              <w:marTop w:val="0"/>
              <w:marBottom w:val="0"/>
              <w:divBdr>
                <w:top w:val="none" w:sz="0" w:space="0" w:color="auto"/>
                <w:left w:val="none" w:sz="0" w:space="0" w:color="auto"/>
                <w:bottom w:val="none" w:sz="0" w:space="0" w:color="auto"/>
                <w:right w:val="none" w:sz="0" w:space="0" w:color="auto"/>
              </w:divBdr>
            </w:div>
            <w:div w:id="631862306">
              <w:marLeft w:val="0"/>
              <w:marRight w:val="0"/>
              <w:marTop w:val="0"/>
              <w:marBottom w:val="0"/>
              <w:divBdr>
                <w:top w:val="none" w:sz="0" w:space="0" w:color="auto"/>
                <w:left w:val="none" w:sz="0" w:space="0" w:color="auto"/>
                <w:bottom w:val="none" w:sz="0" w:space="0" w:color="auto"/>
                <w:right w:val="none" w:sz="0" w:space="0" w:color="auto"/>
              </w:divBdr>
            </w:div>
            <w:div w:id="1859276514">
              <w:marLeft w:val="0"/>
              <w:marRight w:val="0"/>
              <w:marTop w:val="0"/>
              <w:marBottom w:val="0"/>
              <w:divBdr>
                <w:top w:val="none" w:sz="0" w:space="0" w:color="auto"/>
                <w:left w:val="none" w:sz="0" w:space="0" w:color="auto"/>
                <w:bottom w:val="none" w:sz="0" w:space="0" w:color="auto"/>
                <w:right w:val="none" w:sz="0" w:space="0" w:color="auto"/>
              </w:divBdr>
            </w:div>
            <w:div w:id="1580477004">
              <w:marLeft w:val="0"/>
              <w:marRight w:val="0"/>
              <w:marTop w:val="0"/>
              <w:marBottom w:val="0"/>
              <w:divBdr>
                <w:top w:val="none" w:sz="0" w:space="0" w:color="auto"/>
                <w:left w:val="none" w:sz="0" w:space="0" w:color="auto"/>
                <w:bottom w:val="none" w:sz="0" w:space="0" w:color="auto"/>
                <w:right w:val="none" w:sz="0" w:space="0" w:color="auto"/>
              </w:divBdr>
            </w:div>
            <w:div w:id="1237401774">
              <w:marLeft w:val="0"/>
              <w:marRight w:val="0"/>
              <w:marTop w:val="0"/>
              <w:marBottom w:val="0"/>
              <w:divBdr>
                <w:top w:val="none" w:sz="0" w:space="0" w:color="auto"/>
                <w:left w:val="none" w:sz="0" w:space="0" w:color="auto"/>
                <w:bottom w:val="none" w:sz="0" w:space="0" w:color="auto"/>
                <w:right w:val="none" w:sz="0" w:space="0" w:color="auto"/>
              </w:divBdr>
            </w:div>
            <w:div w:id="1935437244">
              <w:marLeft w:val="0"/>
              <w:marRight w:val="0"/>
              <w:marTop w:val="0"/>
              <w:marBottom w:val="0"/>
              <w:divBdr>
                <w:top w:val="none" w:sz="0" w:space="0" w:color="auto"/>
                <w:left w:val="none" w:sz="0" w:space="0" w:color="auto"/>
                <w:bottom w:val="none" w:sz="0" w:space="0" w:color="auto"/>
                <w:right w:val="none" w:sz="0" w:space="0" w:color="auto"/>
              </w:divBdr>
            </w:div>
            <w:div w:id="1589266193">
              <w:marLeft w:val="0"/>
              <w:marRight w:val="0"/>
              <w:marTop w:val="0"/>
              <w:marBottom w:val="0"/>
              <w:divBdr>
                <w:top w:val="none" w:sz="0" w:space="0" w:color="auto"/>
                <w:left w:val="none" w:sz="0" w:space="0" w:color="auto"/>
                <w:bottom w:val="none" w:sz="0" w:space="0" w:color="auto"/>
                <w:right w:val="none" w:sz="0" w:space="0" w:color="auto"/>
              </w:divBdr>
            </w:div>
            <w:div w:id="1705011711">
              <w:marLeft w:val="0"/>
              <w:marRight w:val="0"/>
              <w:marTop w:val="0"/>
              <w:marBottom w:val="0"/>
              <w:divBdr>
                <w:top w:val="none" w:sz="0" w:space="0" w:color="auto"/>
                <w:left w:val="none" w:sz="0" w:space="0" w:color="auto"/>
                <w:bottom w:val="none" w:sz="0" w:space="0" w:color="auto"/>
                <w:right w:val="none" w:sz="0" w:space="0" w:color="auto"/>
              </w:divBdr>
            </w:div>
            <w:div w:id="285936829">
              <w:marLeft w:val="0"/>
              <w:marRight w:val="0"/>
              <w:marTop w:val="0"/>
              <w:marBottom w:val="0"/>
              <w:divBdr>
                <w:top w:val="none" w:sz="0" w:space="0" w:color="auto"/>
                <w:left w:val="none" w:sz="0" w:space="0" w:color="auto"/>
                <w:bottom w:val="none" w:sz="0" w:space="0" w:color="auto"/>
                <w:right w:val="none" w:sz="0" w:space="0" w:color="auto"/>
              </w:divBdr>
            </w:div>
            <w:div w:id="796877360">
              <w:marLeft w:val="0"/>
              <w:marRight w:val="0"/>
              <w:marTop w:val="0"/>
              <w:marBottom w:val="0"/>
              <w:divBdr>
                <w:top w:val="none" w:sz="0" w:space="0" w:color="auto"/>
                <w:left w:val="none" w:sz="0" w:space="0" w:color="auto"/>
                <w:bottom w:val="none" w:sz="0" w:space="0" w:color="auto"/>
                <w:right w:val="none" w:sz="0" w:space="0" w:color="auto"/>
              </w:divBdr>
            </w:div>
            <w:div w:id="1663315178">
              <w:marLeft w:val="0"/>
              <w:marRight w:val="0"/>
              <w:marTop w:val="0"/>
              <w:marBottom w:val="0"/>
              <w:divBdr>
                <w:top w:val="none" w:sz="0" w:space="0" w:color="auto"/>
                <w:left w:val="none" w:sz="0" w:space="0" w:color="auto"/>
                <w:bottom w:val="none" w:sz="0" w:space="0" w:color="auto"/>
                <w:right w:val="none" w:sz="0" w:space="0" w:color="auto"/>
              </w:divBdr>
            </w:div>
            <w:div w:id="830369435">
              <w:marLeft w:val="0"/>
              <w:marRight w:val="0"/>
              <w:marTop w:val="0"/>
              <w:marBottom w:val="0"/>
              <w:divBdr>
                <w:top w:val="none" w:sz="0" w:space="0" w:color="auto"/>
                <w:left w:val="none" w:sz="0" w:space="0" w:color="auto"/>
                <w:bottom w:val="none" w:sz="0" w:space="0" w:color="auto"/>
                <w:right w:val="none" w:sz="0" w:space="0" w:color="auto"/>
              </w:divBdr>
            </w:div>
            <w:div w:id="1460144684">
              <w:marLeft w:val="0"/>
              <w:marRight w:val="0"/>
              <w:marTop w:val="0"/>
              <w:marBottom w:val="0"/>
              <w:divBdr>
                <w:top w:val="none" w:sz="0" w:space="0" w:color="auto"/>
                <w:left w:val="none" w:sz="0" w:space="0" w:color="auto"/>
                <w:bottom w:val="none" w:sz="0" w:space="0" w:color="auto"/>
                <w:right w:val="none" w:sz="0" w:space="0" w:color="auto"/>
              </w:divBdr>
            </w:div>
            <w:div w:id="924344696">
              <w:marLeft w:val="0"/>
              <w:marRight w:val="0"/>
              <w:marTop w:val="0"/>
              <w:marBottom w:val="0"/>
              <w:divBdr>
                <w:top w:val="none" w:sz="0" w:space="0" w:color="auto"/>
                <w:left w:val="none" w:sz="0" w:space="0" w:color="auto"/>
                <w:bottom w:val="none" w:sz="0" w:space="0" w:color="auto"/>
                <w:right w:val="none" w:sz="0" w:space="0" w:color="auto"/>
              </w:divBdr>
            </w:div>
            <w:div w:id="1539077440">
              <w:marLeft w:val="0"/>
              <w:marRight w:val="0"/>
              <w:marTop w:val="0"/>
              <w:marBottom w:val="0"/>
              <w:divBdr>
                <w:top w:val="none" w:sz="0" w:space="0" w:color="auto"/>
                <w:left w:val="none" w:sz="0" w:space="0" w:color="auto"/>
                <w:bottom w:val="none" w:sz="0" w:space="0" w:color="auto"/>
                <w:right w:val="none" w:sz="0" w:space="0" w:color="auto"/>
              </w:divBdr>
            </w:div>
            <w:div w:id="1221792614">
              <w:marLeft w:val="0"/>
              <w:marRight w:val="0"/>
              <w:marTop w:val="0"/>
              <w:marBottom w:val="0"/>
              <w:divBdr>
                <w:top w:val="none" w:sz="0" w:space="0" w:color="auto"/>
                <w:left w:val="none" w:sz="0" w:space="0" w:color="auto"/>
                <w:bottom w:val="none" w:sz="0" w:space="0" w:color="auto"/>
                <w:right w:val="none" w:sz="0" w:space="0" w:color="auto"/>
              </w:divBdr>
            </w:div>
            <w:div w:id="1110978331">
              <w:marLeft w:val="0"/>
              <w:marRight w:val="0"/>
              <w:marTop w:val="0"/>
              <w:marBottom w:val="0"/>
              <w:divBdr>
                <w:top w:val="none" w:sz="0" w:space="0" w:color="auto"/>
                <w:left w:val="none" w:sz="0" w:space="0" w:color="auto"/>
                <w:bottom w:val="none" w:sz="0" w:space="0" w:color="auto"/>
                <w:right w:val="none" w:sz="0" w:space="0" w:color="auto"/>
              </w:divBdr>
            </w:div>
            <w:div w:id="945423037">
              <w:marLeft w:val="0"/>
              <w:marRight w:val="0"/>
              <w:marTop w:val="0"/>
              <w:marBottom w:val="0"/>
              <w:divBdr>
                <w:top w:val="none" w:sz="0" w:space="0" w:color="auto"/>
                <w:left w:val="none" w:sz="0" w:space="0" w:color="auto"/>
                <w:bottom w:val="none" w:sz="0" w:space="0" w:color="auto"/>
                <w:right w:val="none" w:sz="0" w:space="0" w:color="auto"/>
              </w:divBdr>
            </w:div>
            <w:div w:id="580992487">
              <w:marLeft w:val="0"/>
              <w:marRight w:val="0"/>
              <w:marTop w:val="0"/>
              <w:marBottom w:val="0"/>
              <w:divBdr>
                <w:top w:val="none" w:sz="0" w:space="0" w:color="auto"/>
                <w:left w:val="none" w:sz="0" w:space="0" w:color="auto"/>
                <w:bottom w:val="none" w:sz="0" w:space="0" w:color="auto"/>
                <w:right w:val="none" w:sz="0" w:space="0" w:color="auto"/>
              </w:divBdr>
            </w:div>
            <w:div w:id="1606183605">
              <w:marLeft w:val="0"/>
              <w:marRight w:val="0"/>
              <w:marTop w:val="0"/>
              <w:marBottom w:val="0"/>
              <w:divBdr>
                <w:top w:val="none" w:sz="0" w:space="0" w:color="auto"/>
                <w:left w:val="none" w:sz="0" w:space="0" w:color="auto"/>
                <w:bottom w:val="none" w:sz="0" w:space="0" w:color="auto"/>
                <w:right w:val="none" w:sz="0" w:space="0" w:color="auto"/>
              </w:divBdr>
            </w:div>
            <w:div w:id="1294409799">
              <w:marLeft w:val="0"/>
              <w:marRight w:val="0"/>
              <w:marTop w:val="0"/>
              <w:marBottom w:val="0"/>
              <w:divBdr>
                <w:top w:val="none" w:sz="0" w:space="0" w:color="auto"/>
                <w:left w:val="none" w:sz="0" w:space="0" w:color="auto"/>
                <w:bottom w:val="none" w:sz="0" w:space="0" w:color="auto"/>
                <w:right w:val="none" w:sz="0" w:space="0" w:color="auto"/>
              </w:divBdr>
            </w:div>
            <w:div w:id="1417630185">
              <w:marLeft w:val="0"/>
              <w:marRight w:val="0"/>
              <w:marTop w:val="0"/>
              <w:marBottom w:val="0"/>
              <w:divBdr>
                <w:top w:val="none" w:sz="0" w:space="0" w:color="auto"/>
                <w:left w:val="none" w:sz="0" w:space="0" w:color="auto"/>
                <w:bottom w:val="none" w:sz="0" w:space="0" w:color="auto"/>
                <w:right w:val="none" w:sz="0" w:space="0" w:color="auto"/>
              </w:divBdr>
            </w:div>
            <w:div w:id="3485584">
              <w:marLeft w:val="0"/>
              <w:marRight w:val="0"/>
              <w:marTop w:val="0"/>
              <w:marBottom w:val="0"/>
              <w:divBdr>
                <w:top w:val="none" w:sz="0" w:space="0" w:color="auto"/>
                <w:left w:val="none" w:sz="0" w:space="0" w:color="auto"/>
                <w:bottom w:val="none" w:sz="0" w:space="0" w:color="auto"/>
                <w:right w:val="none" w:sz="0" w:space="0" w:color="auto"/>
              </w:divBdr>
            </w:div>
            <w:div w:id="1151209895">
              <w:marLeft w:val="0"/>
              <w:marRight w:val="0"/>
              <w:marTop w:val="0"/>
              <w:marBottom w:val="0"/>
              <w:divBdr>
                <w:top w:val="none" w:sz="0" w:space="0" w:color="auto"/>
                <w:left w:val="none" w:sz="0" w:space="0" w:color="auto"/>
                <w:bottom w:val="none" w:sz="0" w:space="0" w:color="auto"/>
                <w:right w:val="none" w:sz="0" w:space="0" w:color="auto"/>
              </w:divBdr>
            </w:div>
            <w:div w:id="1202130291">
              <w:marLeft w:val="0"/>
              <w:marRight w:val="0"/>
              <w:marTop w:val="0"/>
              <w:marBottom w:val="0"/>
              <w:divBdr>
                <w:top w:val="none" w:sz="0" w:space="0" w:color="auto"/>
                <w:left w:val="none" w:sz="0" w:space="0" w:color="auto"/>
                <w:bottom w:val="none" w:sz="0" w:space="0" w:color="auto"/>
                <w:right w:val="none" w:sz="0" w:space="0" w:color="auto"/>
              </w:divBdr>
            </w:div>
            <w:div w:id="1908373115">
              <w:marLeft w:val="0"/>
              <w:marRight w:val="0"/>
              <w:marTop w:val="0"/>
              <w:marBottom w:val="0"/>
              <w:divBdr>
                <w:top w:val="none" w:sz="0" w:space="0" w:color="auto"/>
                <w:left w:val="none" w:sz="0" w:space="0" w:color="auto"/>
                <w:bottom w:val="none" w:sz="0" w:space="0" w:color="auto"/>
                <w:right w:val="none" w:sz="0" w:space="0" w:color="auto"/>
              </w:divBdr>
            </w:div>
            <w:div w:id="163211213">
              <w:marLeft w:val="0"/>
              <w:marRight w:val="0"/>
              <w:marTop w:val="0"/>
              <w:marBottom w:val="0"/>
              <w:divBdr>
                <w:top w:val="none" w:sz="0" w:space="0" w:color="auto"/>
                <w:left w:val="none" w:sz="0" w:space="0" w:color="auto"/>
                <w:bottom w:val="none" w:sz="0" w:space="0" w:color="auto"/>
                <w:right w:val="none" w:sz="0" w:space="0" w:color="auto"/>
              </w:divBdr>
            </w:div>
            <w:div w:id="1173881803">
              <w:marLeft w:val="0"/>
              <w:marRight w:val="0"/>
              <w:marTop w:val="0"/>
              <w:marBottom w:val="0"/>
              <w:divBdr>
                <w:top w:val="none" w:sz="0" w:space="0" w:color="auto"/>
                <w:left w:val="none" w:sz="0" w:space="0" w:color="auto"/>
                <w:bottom w:val="none" w:sz="0" w:space="0" w:color="auto"/>
                <w:right w:val="none" w:sz="0" w:space="0" w:color="auto"/>
              </w:divBdr>
            </w:div>
            <w:div w:id="459348295">
              <w:marLeft w:val="0"/>
              <w:marRight w:val="0"/>
              <w:marTop w:val="0"/>
              <w:marBottom w:val="0"/>
              <w:divBdr>
                <w:top w:val="none" w:sz="0" w:space="0" w:color="auto"/>
                <w:left w:val="none" w:sz="0" w:space="0" w:color="auto"/>
                <w:bottom w:val="none" w:sz="0" w:space="0" w:color="auto"/>
                <w:right w:val="none" w:sz="0" w:space="0" w:color="auto"/>
              </w:divBdr>
            </w:div>
            <w:div w:id="1515919120">
              <w:marLeft w:val="0"/>
              <w:marRight w:val="0"/>
              <w:marTop w:val="0"/>
              <w:marBottom w:val="0"/>
              <w:divBdr>
                <w:top w:val="none" w:sz="0" w:space="0" w:color="auto"/>
                <w:left w:val="none" w:sz="0" w:space="0" w:color="auto"/>
                <w:bottom w:val="none" w:sz="0" w:space="0" w:color="auto"/>
                <w:right w:val="none" w:sz="0" w:space="0" w:color="auto"/>
              </w:divBdr>
            </w:div>
            <w:div w:id="1059284038">
              <w:marLeft w:val="0"/>
              <w:marRight w:val="0"/>
              <w:marTop w:val="0"/>
              <w:marBottom w:val="0"/>
              <w:divBdr>
                <w:top w:val="none" w:sz="0" w:space="0" w:color="auto"/>
                <w:left w:val="none" w:sz="0" w:space="0" w:color="auto"/>
                <w:bottom w:val="none" w:sz="0" w:space="0" w:color="auto"/>
                <w:right w:val="none" w:sz="0" w:space="0" w:color="auto"/>
              </w:divBdr>
            </w:div>
            <w:div w:id="1935742193">
              <w:marLeft w:val="0"/>
              <w:marRight w:val="0"/>
              <w:marTop w:val="0"/>
              <w:marBottom w:val="0"/>
              <w:divBdr>
                <w:top w:val="none" w:sz="0" w:space="0" w:color="auto"/>
                <w:left w:val="none" w:sz="0" w:space="0" w:color="auto"/>
                <w:bottom w:val="none" w:sz="0" w:space="0" w:color="auto"/>
                <w:right w:val="none" w:sz="0" w:space="0" w:color="auto"/>
              </w:divBdr>
            </w:div>
            <w:div w:id="1933539620">
              <w:marLeft w:val="0"/>
              <w:marRight w:val="0"/>
              <w:marTop w:val="0"/>
              <w:marBottom w:val="0"/>
              <w:divBdr>
                <w:top w:val="none" w:sz="0" w:space="0" w:color="auto"/>
                <w:left w:val="none" w:sz="0" w:space="0" w:color="auto"/>
                <w:bottom w:val="none" w:sz="0" w:space="0" w:color="auto"/>
                <w:right w:val="none" w:sz="0" w:space="0" w:color="auto"/>
              </w:divBdr>
            </w:div>
            <w:div w:id="76899692">
              <w:marLeft w:val="0"/>
              <w:marRight w:val="0"/>
              <w:marTop w:val="0"/>
              <w:marBottom w:val="0"/>
              <w:divBdr>
                <w:top w:val="none" w:sz="0" w:space="0" w:color="auto"/>
                <w:left w:val="none" w:sz="0" w:space="0" w:color="auto"/>
                <w:bottom w:val="none" w:sz="0" w:space="0" w:color="auto"/>
                <w:right w:val="none" w:sz="0" w:space="0" w:color="auto"/>
              </w:divBdr>
            </w:div>
            <w:div w:id="2052076633">
              <w:marLeft w:val="0"/>
              <w:marRight w:val="0"/>
              <w:marTop w:val="0"/>
              <w:marBottom w:val="0"/>
              <w:divBdr>
                <w:top w:val="none" w:sz="0" w:space="0" w:color="auto"/>
                <w:left w:val="none" w:sz="0" w:space="0" w:color="auto"/>
                <w:bottom w:val="none" w:sz="0" w:space="0" w:color="auto"/>
                <w:right w:val="none" w:sz="0" w:space="0" w:color="auto"/>
              </w:divBdr>
            </w:div>
            <w:div w:id="1220631036">
              <w:marLeft w:val="0"/>
              <w:marRight w:val="0"/>
              <w:marTop w:val="0"/>
              <w:marBottom w:val="0"/>
              <w:divBdr>
                <w:top w:val="none" w:sz="0" w:space="0" w:color="auto"/>
                <w:left w:val="none" w:sz="0" w:space="0" w:color="auto"/>
                <w:bottom w:val="none" w:sz="0" w:space="0" w:color="auto"/>
                <w:right w:val="none" w:sz="0" w:space="0" w:color="auto"/>
              </w:divBdr>
            </w:div>
            <w:div w:id="916596199">
              <w:marLeft w:val="0"/>
              <w:marRight w:val="0"/>
              <w:marTop w:val="0"/>
              <w:marBottom w:val="0"/>
              <w:divBdr>
                <w:top w:val="none" w:sz="0" w:space="0" w:color="auto"/>
                <w:left w:val="none" w:sz="0" w:space="0" w:color="auto"/>
                <w:bottom w:val="none" w:sz="0" w:space="0" w:color="auto"/>
                <w:right w:val="none" w:sz="0" w:space="0" w:color="auto"/>
              </w:divBdr>
            </w:div>
            <w:div w:id="578489763">
              <w:marLeft w:val="0"/>
              <w:marRight w:val="0"/>
              <w:marTop w:val="0"/>
              <w:marBottom w:val="0"/>
              <w:divBdr>
                <w:top w:val="none" w:sz="0" w:space="0" w:color="auto"/>
                <w:left w:val="none" w:sz="0" w:space="0" w:color="auto"/>
                <w:bottom w:val="none" w:sz="0" w:space="0" w:color="auto"/>
                <w:right w:val="none" w:sz="0" w:space="0" w:color="auto"/>
              </w:divBdr>
            </w:div>
            <w:div w:id="587036137">
              <w:marLeft w:val="0"/>
              <w:marRight w:val="0"/>
              <w:marTop w:val="0"/>
              <w:marBottom w:val="0"/>
              <w:divBdr>
                <w:top w:val="none" w:sz="0" w:space="0" w:color="auto"/>
                <w:left w:val="none" w:sz="0" w:space="0" w:color="auto"/>
                <w:bottom w:val="none" w:sz="0" w:space="0" w:color="auto"/>
                <w:right w:val="none" w:sz="0" w:space="0" w:color="auto"/>
              </w:divBdr>
            </w:div>
            <w:div w:id="286089991">
              <w:marLeft w:val="0"/>
              <w:marRight w:val="0"/>
              <w:marTop w:val="0"/>
              <w:marBottom w:val="0"/>
              <w:divBdr>
                <w:top w:val="none" w:sz="0" w:space="0" w:color="auto"/>
                <w:left w:val="none" w:sz="0" w:space="0" w:color="auto"/>
                <w:bottom w:val="none" w:sz="0" w:space="0" w:color="auto"/>
                <w:right w:val="none" w:sz="0" w:space="0" w:color="auto"/>
              </w:divBdr>
            </w:div>
            <w:div w:id="795416875">
              <w:marLeft w:val="0"/>
              <w:marRight w:val="0"/>
              <w:marTop w:val="0"/>
              <w:marBottom w:val="0"/>
              <w:divBdr>
                <w:top w:val="none" w:sz="0" w:space="0" w:color="auto"/>
                <w:left w:val="none" w:sz="0" w:space="0" w:color="auto"/>
                <w:bottom w:val="none" w:sz="0" w:space="0" w:color="auto"/>
                <w:right w:val="none" w:sz="0" w:space="0" w:color="auto"/>
              </w:divBdr>
            </w:div>
            <w:div w:id="220411633">
              <w:marLeft w:val="0"/>
              <w:marRight w:val="0"/>
              <w:marTop w:val="0"/>
              <w:marBottom w:val="0"/>
              <w:divBdr>
                <w:top w:val="none" w:sz="0" w:space="0" w:color="auto"/>
                <w:left w:val="none" w:sz="0" w:space="0" w:color="auto"/>
                <w:bottom w:val="none" w:sz="0" w:space="0" w:color="auto"/>
                <w:right w:val="none" w:sz="0" w:space="0" w:color="auto"/>
              </w:divBdr>
            </w:div>
            <w:div w:id="1239052638">
              <w:marLeft w:val="0"/>
              <w:marRight w:val="0"/>
              <w:marTop w:val="0"/>
              <w:marBottom w:val="0"/>
              <w:divBdr>
                <w:top w:val="none" w:sz="0" w:space="0" w:color="auto"/>
                <w:left w:val="none" w:sz="0" w:space="0" w:color="auto"/>
                <w:bottom w:val="none" w:sz="0" w:space="0" w:color="auto"/>
                <w:right w:val="none" w:sz="0" w:space="0" w:color="auto"/>
              </w:divBdr>
            </w:div>
            <w:div w:id="1314718530">
              <w:marLeft w:val="0"/>
              <w:marRight w:val="0"/>
              <w:marTop w:val="0"/>
              <w:marBottom w:val="0"/>
              <w:divBdr>
                <w:top w:val="none" w:sz="0" w:space="0" w:color="auto"/>
                <w:left w:val="none" w:sz="0" w:space="0" w:color="auto"/>
                <w:bottom w:val="none" w:sz="0" w:space="0" w:color="auto"/>
                <w:right w:val="none" w:sz="0" w:space="0" w:color="auto"/>
              </w:divBdr>
            </w:div>
            <w:div w:id="61413227">
              <w:marLeft w:val="0"/>
              <w:marRight w:val="0"/>
              <w:marTop w:val="0"/>
              <w:marBottom w:val="0"/>
              <w:divBdr>
                <w:top w:val="none" w:sz="0" w:space="0" w:color="auto"/>
                <w:left w:val="none" w:sz="0" w:space="0" w:color="auto"/>
                <w:bottom w:val="none" w:sz="0" w:space="0" w:color="auto"/>
                <w:right w:val="none" w:sz="0" w:space="0" w:color="auto"/>
              </w:divBdr>
            </w:div>
            <w:div w:id="1845705264">
              <w:marLeft w:val="0"/>
              <w:marRight w:val="0"/>
              <w:marTop w:val="0"/>
              <w:marBottom w:val="0"/>
              <w:divBdr>
                <w:top w:val="none" w:sz="0" w:space="0" w:color="auto"/>
                <w:left w:val="none" w:sz="0" w:space="0" w:color="auto"/>
                <w:bottom w:val="none" w:sz="0" w:space="0" w:color="auto"/>
                <w:right w:val="none" w:sz="0" w:space="0" w:color="auto"/>
              </w:divBdr>
            </w:div>
            <w:div w:id="1685326879">
              <w:marLeft w:val="0"/>
              <w:marRight w:val="0"/>
              <w:marTop w:val="0"/>
              <w:marBottom w:val="0"/>
              <w:divBdr>
                <w:top w:val="none" w:sz="0" w:space="0" w:color="auto"/>
                <w:left w:val="none" w:sz="0" w:space="0" w:color="auto"/>
                <w:bottom w:val="none" w:sz="0" w:space="0" w:color="auto"/>
                <w:right w:val="none" w:sz="0" w:space="0" w:color="auto"/>
              </w:divBdr>
            </w:div>
            <w:div w:id="2054034690">
              <w:marLeft w:val="0"/>
              <w:marRight w:val="0"/>
              <w:marTop w:val="0"/>
              <w:marBottom w:val="0"/>
              <w:divBdr>
                <w:top w:val="none" w:sz="0" w:space="0" w:color="auto"/>
                <w:left w:val="none" w:sz="0" w:space="0" w:color="auto"/>
                <w:bottom w:val="none" w:sz="0" w:space="0" w:color="auto"/>
                <w:right w:val="none" w:sz="0" w:space="0" w:color="auto"/>
              </w:divBdr>
            </w:div>
            <w:div w:id="1919368143">
              <w:marLeft w:val="0"/>
              <w:marRight w:val="0"/>
              <w:marTop w:val="0"/>
              <w:marBottom w:val="0"/>
              <w:divBdr>
                <w:top w:val="none" w:sz="0" w:space="0" w:color="auto"/>
                <w:left w:val="none" w:sz="0" w:space="0" w:color="auto"/>
                <w:bottom w:val="none" w:sz="0" w:space="0" w:color="auto"/>
                <w:right w:val="none" w:sz="0" w:space="0" w:color="auto"/>
              </w:divBdr>
            </w:div>
            <w:div w:id="194315089">
              <w:marLeft w:val="0"/>
              <w:marRight w:val="0"/>
              <w:marTop w:val="0"/>
              <w:marBottom w:val="0"/>
              <w:divBdr>
                <w:top w:val="none" w:sz="0" w:space="0" w:color="auto"/>
                <w:left w:val="none" w:sz="0" w:space="0" w:color="auto"/>
                <w:bottom w:val="none" w:sz="0" w:space="0" w:color="auto"/>
                <w:right w:val="none" w:sz="0" w:space="0" w:color="auto"/>
              </w:divBdr>
            </w:div>
            <w:div w:id="1351302371">
              <w:marLeft w:val="0"/>
              <w:marRight w:val="0"/>
              <w:marTop w:val="0"/>
              <w:marBottom w:val="0"/>
              <w:divBdr>
                <w:top w:val="none" w:sz="0" w:space="0" w:color="auto"/>
                <w:left w:val="none" w:sz="0" w:space="0" w:color="auto"/>
                <w:bottom w:val="none" w:sz="0" w:space="0" w:color="auto"/>
                <w:right w:val="none" w:sz="0" w:space="0" w:color="auto"/>
              </w:divBdr>
            </w:div>
            <w:div w:id="1826431962">
              <w:marLeft w:val="0"/>
              <w:marRight w:val="0"/>
              <w:marTop w:val="0"/>
              <w:marBottom w:val="0"/>
              <w:divBdr>
                <w:top w:val="none" w:sz="0" w:space="0" w:color="auto"/>
                <w:left w:val="none" w:sz="0" w:space="0" w:color="auto"/>
                <w:bottom w:val="none" w:sz="0" w:space="0" w:color="auto"/>
                <w:right w:val="none" w:sz="0" w:space="0" w:color="auto"/>
              </w:divBdr>
            </w:div>
            <w:div w:id="1893156612">
              <w:marLeft w:val="0"/>
              <w:marRight w:val="0"/>
              <w:marTop w:val="0"/>
              <w:marBottom w:val="0"/>
              <w:divBdr>
                <w:top w:val="none" w:sz="0" w:space="0" w:color="auto"/>
                <w:left w:val="none" w:sz="0" w:space="0" w:color="auto"/>
                <w:bottom w:val="none" w:sz="0" w:space="0" w:color="auto"/>
                <w:right w:val="none" w:sz="0" w:space="0" w:color="auto"/>
              </w:divBdr>
            </w:div>
            <w:div w:id="1863009159">
              <w:marLeft w:val="0"/>
              <w:marRight w:val="0"/>
              <w:marTop w:val="0"/>
              <w:marBottom w:val="0"/>
              <w:divBdr>
                <w:top w:val="none" w:sz="0" w:space="0" w:color="auto"/>
                <w:left w:val="none" w:sz="0" w:space="0" w:color="auto"/>
                <w:bottom w:val="none" w:sz="0" w:space="0" w:color="auto"/>
                <w:right w:val="none" w:sz="0" w:space="0" w:color="auto"/>
              </w:divBdr>
            </w:div>
            <w:div w:id="641277178">
              <w:marLeft w:val="0"/>
              <w:marRight w:val="0"/>
              <w:marTop w:val="0"/>
              <w:marBottom w:val="0"/>
              <w:divBdr>
                <w:top w:val="none" w:sz="0" w:space="0" w:color="auto"/>
                <w:left w:val="none" w:sz="0" w:space="0" w:color="auto"/>
                <w:bottom w:val="none" w:sz="0" w:space="0" w:color="auto"/>
                <w:right w:val="none" w:sz="0" w:space="0" w:color="auto"/>
              </w:divBdr>
            </w:div>
            <w:div w:id="577397232">
              <w:marLeft w:val="0"/>
              <w:marRight w:val="0"/>
              <w:marTop w:val="0"/>
              <w:marBottom w:val="0"/>
              <w:divBdr>
                <w:top w:val="none" w:sz="0" w:space="0" w:color="auto"/>
                <w:left w:val="none" w:sz="0" w:space="0" w:color="auto"/>
                <w:bottom w:val="none" w:sz="0" w:space="0" w:color="auto"/>
                <w:right w:val="none" w:sz="0" w:space="0" w:color="auto"/>
              </w:divBdr>
            </w:div>
            <w:div w:id="1597707296">
              <w:marLeft w:val="0"/>
              <w:marRight w:val="0"/>
              <w:marTop w:val="0"/>
              <w:marBottom w:val="0"/>
              <w:divBdr>
                <w:top w:val="none" w:sz="0" w:space="0" w:color="auto"/>
                <w:left w:val="none" w:sz="0" w:space="0" w:color="auto"/>
                <w:bottom w:val="none" w:sz="0" w:space="0" w:color="auto"/>
                <w:right w:val="none" w:sz="0" w:space="0" w:color="auto"/>
              </w:divBdr>
            </w:div>
            <w:div w:id="722095465">
              <w:marLeft w:val="0"/>
              <w:marRight w:val="0"/>
              <w:marTop w:val="0"/>
              <w:marBottom w:val="0"/>
              <w:divBdr>
                <w:top w:val="none" w:sz="0" w:space="0" w:color="auto"/>
                <w:left w:val="none" w:sz="0" w:space="0" w:color="auto"/>
                <w:bottom w:val="none" w:sz="0" w:space="0" w:color="auto"/>
                <w:right w:val="none" w:sz="0" w:space="0" w:color="auto"/>
              </w:divBdr>
            </w:div>
            <w:div w:id="1318262411">
              <w:marLeft w:val="0"/>
              <w:marRight w:val="0"/>
              <w:marTop w:val="0"/>
              <w:marBottom w:val="0"/>
              <w:divBdr>
                <w:top w:val="none" w:sz="0" w:space="0" w:color="auto"/>
                <w:left w:val="none" w:sz="0" w:space="0" w:color="auto"/>
                <w:bottom w:val="none" w:sz="0" w:space="0" w:color="auto"/>
                <w:right w:val="none" w:sz="0" w:space="0" w:color="auto"/>
              </w:divBdr>
            </w:div>
            <w:div w:id="1868176685">
              <w:marLeft w:val="0"/>
              <w:marRight w:val="0"/>
              <w:marTop w:val="0"/>
              <w:marBottom w:val="0"/>
              <w:divBdr>
                <w:top w:val="none" w:sz="0" w:space="0" w:color="auto"/>
                <w:left w:val="none" w:sz="0" w:space="0" w:color="auto"/>
                <w:bottom w:val="none" w:sz="0" w:space="0" w:color="auto"/>
                <w:right w:val="none" w:sz="0" w:space="0" w:color="auto"/>
              </w:divBdr>
            </w:div>
            <w:div w:id="1769276622">
              <w:marLeft w:val="0"/>
              <w:marRight w:val="0"/>
              <w:marTop w:val="0"/>
              <w:marBottom w:val="0"/>
              <w:divBdr>
                <w:top w:val="none" w:sz="0" w:space="0" w:color="auto"/>
                <w:left w:val="none" w:sz="0" w:space="0" w:color="auto"/>
                <w:bottom w:val="none" w:sz="0" w:space="0" w:color="auto"/>
                <w:right w:val="none" w:sz="0" w:space="0" w:color="auto"/>
              </w:divBdr>
            </w:div>
            <w:div w:id="1861969241">
              <w:marLeft w:val="0"/>
              <w:marRight w:val="0"/>
              <w:marTop w:val="0"/>
              <w:marBottom w:val="0"/>
              <w:divBdr>
                <w:top w:val="none" w:sz="0" w:space="0" w:color="auto"/>
                <w:left w:val="none" w:sz="0" w:space="0" w:color="auto"/>
                <w:bottom w:val="none" w:sz="0" w:space="0" w:color="auto"/>
                <w:right w:val="none" w:sz="0" w:space="0" w:color="auto"/>
              </w:divBdr>
            </w:div>
            <w:div w:id="965890744">
              <w:marLeft w:val="0"/>
              <w:marRight w:val="0"/>
              <w:marTop w:val="0"/>
              <w:marBottom w:val="0"/>
              <w:divBdr>
                <w:top w:val="none" w:sz="0" w:space="0" w:color="auto"/>
                <w:left w:val="none" w:sz="0" w:space="0" w:color="auto"/>
                <w:bottom w:val="none" w:sz="0" w:space="0" w:color="auto"/>
                <w:right w:val="none" w:sz="0" w:space="0" w:color="auto"/>
              </w:divBdr>
            </w:div>
            <w:div w:id="2070419671">
              <w:marLeft w:val="0"/>
              <w:marRight w:val="0"/>
              <w:marTop w:val="0"/>
              <w:marBottom w:val="0"/>
              <w:divBdr>
                <w:top w:val="none" w:sz="0" w:space="0" w:color="auto"/>
                <w:left w:val="none" w:sz="0" w:space="0" w:color="auto"/>
                <w:bottom w:val="none" w:sz="0" w:space="0" w:color="auto"/>
                <w:right w:val="none" w:sz="0" w:space="0" w:color="auto"/>
              </w:divBdr>
            </w:div>
            <w:div w:id="2095324373">
              <w:marLeft w:val="0"/>
              <w:marRight w:val="0"/>
              <w:marTop w:val="0"/>
              <w:marBottom w:val="0"/>
              <w:divBdr>
                <w:top w:val="none" w:sz="0" w:space="0" w:color="auto"/>
                <w:left w:val="none" w:sz="0" w:space="0" w:color="auto"/>
                <w:bottom w:val="none" w:sz="0" w:space="0" w:color="auto"/>
                <w:right w:val="none" w:sz="0" w:space="0" w:color="auto"/>
              </w:divBdr>
            </w:div>
            <w:div w:id="572931284">
              <w:marLeft w:val="0"/>
              <w:marRight w:val="0"/>
              <w:marTop w:val="0"/>
              <w:marBottom w:val="0"/>
              <w:divBdr>
                <w:top w:val="none" w:sz="0" w:space="0" w:color="auto"/>
                <w:left w:val="none" w:sz="0" w:space="0" w:color="auto"/>
                <w:bottom w:val="none" w:sz="0" w:space="0" w:color="auto"/>
                <w:right w:val="none" w:sz="0" w:space="0" w:color="auto"/>
              </w:divBdr>
            </w:div>
            <w:div w:id="786121907">
              <w:marLeft w:val="0"/>
              <w:marRight w:val="0"/>
              <w:marTop w:val="0"/>
              <w:marBottom w:val="0"/>
              <w:divBdr>
                <w:top w:val="none" w:sz="0" w:space="0" w:color="auto"/>
                <w:left w:val="none" w:sz="0" w:space="0" w:color="auto"/>
                <w:bottom w:val="none" w:sz="0" w:space="0" w:color="auto"/>
                <w:right w:val="none" w:sz="0" w:space="0" w:color="auto"/>
              </w:divBdr>
            </w:div>
            <w:div w:id="551427499">
              <w:marLeft w:val="0"/>
              <w:marRight w:val="0"/>
              <w:marTop w:val="0"/>
              <w:marBottom w:val="0"/>
              <w:divBdr>
                <w:top w:val="none" w:sz="0" w:space="0" w:color="auto"/>
                <w:left w:val="none" w:sz="0" w:space="0" w:color="auto"/>
                <w:bottom w:val="none" w:sz="0" w:space="0" w:color="auto"/>
                <w:right w:val="none" w:sz="0" w:space="0" w:color="auto"/>
              </w:divBdr>
            </w:div>
            <w:div w:id="708142123">
              <w:marLeft w:val="0"/>
              <w:marRight w:val="0"/>
              <w:marTop w:val="0"/>
              <w:marBottom w:val="0"/>
              <w:divBdr>
                <w:top w:val="none" w:sz="0" w:space="0" w:color="auto"/>
                <w:left w:val="none" w:sz="0" w:space="0" w:color="auto"/>
                <w:bottom w:val="none" w:sz="0" w:space="0" w:color="auto"/>
                <w:right w:val="none" w:sz="0" w:space="0" w:color="auto"/>
              </w:divBdr>
            </w:div>
            <w:div w:id="1666936203">
              <w:marLeft w:val="0"/>
              <w:marRight w:val="0"/>
              <w:marTop w:val="0"/>
              <w:marBottom w:val="0"/>
              <w:divBdr>
                <w:top w:val="none" w:sz="0" w:space="0" w:color="auto"/>
                <w:left w:val="none" w:sz="0" w:space="0" w:color="auto"/>
                <w:bottom w:val="none" w:sz="0" w:space="0" w:color="auto"/>
                <w:right w:val="none" w:sz="0" w:space="0" w:color="auto"/>
              </w:divBdr>
            </w:div>
            <w:div w:id="667905252">
              <w:marLeft w:val="0"/>
              <w:marRight w:val="0"/>
              <w:marTop w:val="0"/>
              <w:marBottom w:val="0"/>
              <w:divBdr>
                <w:top w:val="none" w:sz="0" w:space="0" w:color="auto"/>
                <w:left w:val="none" w:sz="0" w:space="0" w:color="auto"/>
                <w:bottom w:val="none" w:sz="0" w:space="0" w:color="auto"/>
                <w:right w:val="none" w:sz="0" w:space="0" w:color="auto"/>
              </w:divBdr>
            </w:div>
            <w:div w:id="166097823">
              <w:marLeft w:val="0"/>
              <w:marRight w:val="0"/>
              <w:marTop w:val="0"/>
              <w:marBottom w:val="0"/>
              <w:divBdr>
                <w:top w:val="none" w:sz="0" w:space="0" w:color="auto"/>
                <w:left w:val="none" w:sz="0" w:space="0" w:color="auto"/>
                <w:bottom w:val="none" w:sz="0" w:space="0" w:color="auto"/>
                <w:right w:val="none" w:sz="0" w:space="0" w:color="auto"/>
              </w:divBdr>
            </w:div>
            <w:div w:id="1069497646">
              <w:marLeft w:val="0"/>
              <w:marRight w:val="0"/>
              <w:marTop w:val="0"/>
              <w:marBottom w:val="0"/>
              <w:divBdr>
                <w:top w:val="none" w:sz="0" w:space="0" w:color="auto"/>
                <w:left w:val="none" w:sz="0" w:space="0" w:color="auto"/>
                <w:bottom w:val="none" w:sz="0" w:space="0" w:color="auto"/>
                <w:right w:val="none" w:sz="0" w:space="0" w:color="auto"/>
              </w:divBdr>
            </w:div>
            <w:div w:id="750931891">
              <w:marLeft w:val="0"/>
              <w:marRight w:val="0"/>
              <w:marTop w:val="0"/>
              <w:marBottom w:val="0"/>
              <w:divBdr>
                <w:top w:val="none" w:sz="0" w:space="0" w:color="auto"/>
                <w:left w:val="none" w:sz="0" w:space="0" w:color="auto"/>
                <w:bottom w:val="none" w:sz="0" w:space="0" w:color="auto"/>
                <w:right w:val="none" w:sz="0" w:space="0" w:color="auto"/>
              </w:divBdr>
            </w:div>
            <w:div w:id="443840561">
              <w:marLeft w:val="0"/>
              <w:marRight w:val="0"/>
              <w:marTop w:val="0"/>
              <w:marBottom w:val="0"/>
              <w:divBdr>
                <w:top w:val="none" w:sz="0" w:space="0" w:color="auto"/>
                <w:left w:val="none" w:sz="0" w:space="0" w:color="auto"/>
                <w:bottom w:val="none" w:sz="0" w:space="0" w:color="auto"/>
                <w:right w:val="none" w:sz="0" w:space="0" w:color="auto"/>
              </w:divBdr>
            </w:div>
            <w:div w:id="742530609">
              <w:marLeft w:val="0"/>
              <w:marRight w:val="0"/>
              <w:marTop w:val="0"/>
              <w:marBottom w:val="0"/>
              <w:divBdr>
                <w:top w:val="none" w:sz="0" w:space="0" w:color="auto"/>
                <w:left w:val="none" w:sz="0" w:space="0" w:color="auto"/>
                <w:bottom w:val="none" w:sz="0" w:space="0" w:color="auto"/>
                <w:right w:val="none" w:sz="0" w:space="0" w:color="auto"/>
              </w:divBdr>
            </w:div>
            <w:div w:id="1133137088">
              <w:marLeft w:val="0"/>
              <w:marRight w:val="0"/>
              <w:marTop w:val="0"/>
              <w:marBottom w:val="0"/>
              <w:divBdr>
                <w:top w:val="none" w:sz="0" w:space="0" w:color="auto"/>
                <w:left w:val="none" w:sz="0" w:space="0" w:color="auto"/>
                <w:bottom w:val="none" w:sz="0" w:space="0" w:color="auto"/>
                <w:right w:val="none" w:sz="0" w:space="0" w:color="auto"/>
              </w:divBdr>
            </w:div>
            <w:div w:id="115687854">
              <w:marLeft w:val="0"/>
              <w:marRight w:val="0"/>
              <w:marTop w:val="0"/>
              <w:marBottom w:val="0"/>
              <w:divBdr>
                <w:top w:val="none" w:sz="0" w:space="0" w:color="auto"/>
                <w:left w:val="none" w:sz="0" w:space="0" w:color="auto"/>
                <w:bottom w:val="none" w:sz="0" w:space="0" w:color="auto"/>
                <w:right w:val="none" w:sz="0" w:space="0" w:color="auto"/>
              </w:divBdr>
            </w:div>
            <w:div w:id="1418134084">
              <w:marLeft w:val="0"/>
              <w:marRight w:val="0"/>
              <w:marTop w:val="0"/>
              <w:marBottom w:val="0"/>
              <w:divBdr>
                <w:top w:val="none" w:sz="0" w:space="0" w:color="auto"/>
                <w:left w:val="none" w:sz="0" w:space="0" w:color="auto"/>
                <w:bottom w:val="none" w:sz="0" w:space="0" w:color="auto"/>
                <w:right w:val="none" w:sz="0" w:space="0" w:color="auto"/>
              </w:divBdr>
            </w:div>
            <w:div w:id="12584275">
              <w:marLeft w:val="0"/>
              <w:marRight w:val="0"/>
              <w:marTop w:val="0"/>
              <w:marBottom w:val="0"/>
              <w:divBdr>
                <w:top w:val="none" w:sz="0" w:space="0" w:color="auto"/>
                <w:left w:val="none" w:sz="0" w:space="0" w:color="auto"/>
                <w:bottom w:val="none" w:sz="0" w:space="0" w:color="auto"/>
                <w:right w:val="none" w:sz="0" w:space="0" w:color="auto"/>
              </w:divBdr>
            </w:div>
            <w:div w:id="1446921897">
              <w:marLeft w:val="0"/>
              <w:marRight w:val="0"/>
              <w:marTop w:val="0"/>
              <w:marBottom w:val="0"/>
              <w:divBdr>
                <w:top w:val="none" w:sz="0" w:space="0" w:color="auto"/>
                <w:left w:val="none" w:sz="0" w:space="0" w:color="auto"/>
                <w:bottom w:val="none" w:sz="0" w:space="0" w:color="auto"/>
                <w:right w:val="none" w:sz="0" w:space="0" w:color="auto"/>
              </w:divBdr>
            </w:div>
            <w:div w:id="1504971547">
              <w:marLeft w:val="0"/>
              <w:marRight w:val="0"/>
              <w:marTop w:val="0"/>
              <w:marBottom w:val="0"/>
              <w:divBdr>
                <w:top w:val="none" w:sz="0" w:space="0" w:color="auto"/>
                <w:left w:val="none" w:sz="0" w:space="0" w:color="auto"/>
                <w:bottom w:val="none" w:sz="0" w:space="0" w:color="auto"/>
                <w:right w:val="none" w:sz="0" w:space="0" w:color="auto"/>
              </w:divBdr>
            </w:div>
            <w:div w:id="633218630">
              <w:marLeft w:val="0"/>
              <w:marRight w:val="0"/>
              <w:marTop w:val="0"/>
              <w:marBottom w:val="0"/>
              <w:divBdr>
                <w:top w:val="none" w:sz="0" w:space="0" w:color="auto"/>
                <w:left w:val="none" w:sz="0" w:space="0" w:color="auto"/>
                <w:bottom w:val="none" w:sz="0" w:space="0" w:color="auto"/>
                <w:right w:val="none" w:sz="0" w:space="0" w:color="auto"/>
              </w:divBdr>
            </w:div>
            <w:div w:id="1654332556">
              <w:marLeft w:val="0"/>
              <w:marRight w:val="0"/>
              <w:marTop w:val="0"/>
              <w:marBottom w:val="0"/>
              <w:divBdr>
                <w:top w:val="none" w:sz="0" w:space="0" w:color="auto"/>
                <w:left w:val="none" w:sz="0" w:space="0" w:color="auto"/>
                <w:bottom w:val="none" w:sz="0" w:space="0" w:color="auto"/>
                <w:right w:val="none" w:sz="0" w:space="0" w:color="auto"/>
              </w:divBdr>
            </w:div>
            <w:div w:id="795098582">
              <w:marLeft w:val="0"/>
              <w:marRight w:val="0"/>
              <w:marTop w:val="0"/>
              <w:marBottom w:val="0"/>
              <w:divBdr>
                <w:top w:val="none" w:sz="0" w:space="0" w:color="auto"/>
                <w:left w:val="none" w:sz="0" w:space="0" w:color="auto"/>
                <w:bottom w:val="none" w:sz="0" w:space="0" w:color="auto"/>
                <w:right w:val="none" w:sz="0" w:space="0" w:color="auto"/>
              </w:divBdr>
            </w:div>
            <w:div w:id="1555967932">
              <w:marLeft w:val="0"/>
              <w:marRight w:val="0"/>
              <w:marTop w:val="0"/>
              <w:marBottom w:val="0"/>
              <w:divBdr>
                <w:top w:val="none" w:sz="0" w:space="0" w:color="auto"/>
                <w:left w:val="none" w:sz="0" w:space="0" w:color="auto"/>
                <w:bottom w:val="none" w:sz="0" w:space="0" w:color="auto"/>
                <w:right w:val="none" w:sz="0" w:space="0" w:color="auto"/>
              </w:divBdr>
            </w:div>
            <w:div w:id="1627006089">
              <w:marLeft w:val="0"/>
              <w:marRight w:val="0"/>
              <w:marTop w:val="0"/>
              <w:marBottom w:val="0"/>
              <w:divBdr>
                <w:top w:val="none" w:sz="0" w:space="0" w:color="auto"/>
                <w:left w:val="none" w:sz="0" w:space="0" w:color="auto"/>
                <w:bottom w:val="none" w:sz="0" w:space="0" w:color="auto"/>
                <w:right w:val="none" w:sz="0" w:space="0" w:color="auto"/>
              </w:divBdr>
            </w:div>
            <w:div w:id="481770814">
              <w:marLeft w:val="0"/>
              <w:marRight w:val="0"/>
              <w:marTop w:val="0"/>
              <w:marBottom w:val="0"/>
              <w:divBdr>
                <w:top w:val="none" w:sz="0" w:space="0" w:color="auto"/>
                <w:left w:val="none" w:sz="0" w:space="0" w:color="auto"/>
                <w:bottom w:val="none" w:sz="0" w:space="0" w:color="auto"/>
                <w:right w:val="none" w:sz="0" w:space="0" w:color="auto"/>
              </w:divBdr>
            </w:div>
            <w:div w:id="85348016">
              <w:marLeft w:val="0"/>
              <w:marRight w:val="0"/>
              <w:marTop w:val="0"/>
              <w:marBottom w:val="0"/>
              <w:divBdr>
                <w:top w:val="none" w:sz="0" w:space="0" w:color="auto"/>
                <w:left w:val="none" w:sz="0" w:space="0" w:color="auto"/>
                <w:bottom w:val="none" w:sz="0" w:space="0" w:color="auto"/>
                <w:right w:val="none" w:sz="0" w:space="0" w:color="auto"/>
              </w:divBdr>
            </w:div>
            <w:div w:id="1704090565">
              <w:marLeft w:val="0"/>
              <w:marRight w:val="0"/>
              <w:marTop w:val="0"/>
              <w:marBottom w:val="0"/>
              <w:divBdr>
                <w:top w:val="none" w:sz="0" w:space="0" w:color="auto"/>
                <w:left w:val="none" w:sz="0" w:space="0" w:color="auto"/>
                <w:bottom w:val="none" w:sz="0" w:space="0" w:color="auto"/>
                <w:right w:val="none" w:sz="0" w:space="0" w:color="auto"/>
              </w:divBdr>
            </w:div>
            <w:div w:id="1116367169">
              <w:marLeft w:val="0"/>
              <w:marRight w:val="0"/>
              <w:marTop w:val="0"/>
              <w:marBottom w:val="0"/>
              <w:divBdr>
                <w:top w:val="none" w:sz="0" w:space="0" w:color="auto"/>
                <w:left w:val="none" w:sz="0" w:space="0" w:color="auto"/>
                <w:bottom w:val="none" w:sz="0" w:space="0" w:color="auto"/>
                <w:right w:val="none" w:sz="0" w:space="0" w:color="auto"/>
              </w:divBdr>
            </w:div>
            <w:div w:id="75828201">
              <w:marLeft w:val="0"/>
              <w:marRight w:val="0"/>
              <w:marTop w:val="0"/>
              <w:marBottom w:val="0"/>
              <w:divBdr>
                <w:top w:val="none" w:sz="0" w:space="0" w:color="auto"/>
                <w:left w:val="none" w:sz="0" w:space="0" w:color="auto"/>
                <w:bottom w:val="none" w:sz="0" w:space="0" w:color="auto"/>
                <w:right w:val="none" w:sz="0" w:space="0" w:color="auto"/>
              </w:divBdr>
            </w:div>
            <w:div w:id="1960262910">
              <w:marLeft w:val="0"/>
              <w:marRight w:val="0"/>
              <w:marTop w:val="0"/>
              <w:marBottom w:val="0"/>
              <w:divBdr>
                <w:top w:val="none" w:sz="0" w:space="0" w:color="auto"/>
                <w:left w:val="none" w:sz="0" w:space="0" w:color="auto"/>
                <w:bottom w:val="none" w:sz="0" w:space="0" w:color="auto"/>
                <w:right w:val="none" w:sz="0" w:space="0" w:color="auto"/>
              </w:divBdr>
            </w:div>
            <w:div w:id="1864056197">
              <w:marLeft w:val="0"/>
              <w:marRight w:val="0"/>
              <w:marTop w:val="0"/>
              <w:marBottom w:val="0"/>
              <w:divBdr>
                <w:top w:val="none" w:sz="0" w:space="0" w:color="auto"/>
                <w:left w:val="none" w:sz="0" w:space="0" w:color="auto"/>
                <w:bottom w:val="none" w:sz="0" w:space="0" w:color="auto"/>
                <w:right w:val="none" w:sz="0" w:space="0" w:color="auto"/>
              </w:divBdr>
            </w:div>
            <w:div w:id="885489161">
              <w:marLeft w:val="0"/>
              <w:marRight w:val="0"/>
              <w:marTop w:val="0"/>
              <w:marBottom w:val="0"/>
              <w:divBdr>
                <w:top w:val="none" w:sz="0" w:space="0" w:color="auto"/>
                <w:left w:val="none" w:sz="0" w:space="0" w:color="auto"/>
                <w:bottom w:val="none" w:sz="0" w:space="0" w:color="auto"/>
                <w:right w:val="none" w:sz="0" w:space="0" w:color="auto"/>
              </w:divBdr>
            </w:div>
            <w:div w:id="1083338663">
              <w:marLeft w:val="0"/>
              <w:marRight w:val="0"/>
              <w:marTop w:val="0"/>
              <w:marBottom w:val="0"/>
              <w:divBdr>
                <w:top w:val="none" w:sz="0" w:space="0" w:color="auto"/>
                <w:left w:val="none" w:sz="0" w:space="0" w:color="auto"/>
                <w:bottom w:val="none" w:sz="0" w:space="0" w:color="auto"/>
                <w:right w:val="none" w:sz="0" w:space="0" w:color="auto"/>
              </w:divBdr>
            </w:div>
            <w:div w:id="1926528078">
              <w:marLeft w:val="0"/>
              <w:marRight w:val="0"/>
              <w:marTop w:val="0"/>
              <w:marBottom w:val="0"/>
              <w:divBdr>
                <w:top w:val="none" w:sz="0" w:space="0" w:color="auto"/>
                <w:left w:val="none" w:sz="0" w:space="0" w:color="auto"/>
                <w:bottom w:val="none" w:sz="0" w:space="0" w:color="auto"/>
                <w:right w:val="none" w:sz="0" w:space="0" w:color="auto"/>
              </w:divBdr>
            </w:div>
            <w:div w:id="1536457291">
              <w:marLeft w:val="0"/>
              <w:marRight w:val="0"/>
              <w:marTop w:val="0"/>
              <w:marBottom w:val="0"/>
              <w:divBdr>
                <w:top w:val="none" w:sz="0" w:space="0" w:color="auto"/>
                <w:left w:val="none" w:sz="0" w:space="0" w:color="auto"/>
                <w:bottom w:val="none" w:sz="0" w:space="0" w:color="auto"/>
                <w:right w:val="none" w:sz="0" w:space="0" w:color="auto"/>
              </w:divBdr>
            </w:div>
            <w:div w:id="754084029">
              <w:marLeft w:val="0"/>
              <w:marRight w:val="0"/>
              <w:marTop w:val="0"/>
              <w:marBottom w:val="0"/>
              <w:divBdr>
                <w:top w:val="none" w:sz="0" w:space="0" w:color="auto"/>
                <w:left w:val="none" w:sz="0" w:space="0" w:color="auto"/>
                <w:bottom w:val="none" w:sz="0" w:space="0" w:color="auto"/>
                <w:right w:val="none" w:sz="0" w:space="0" w:color="auto"/>
              </w:divBdr>
            </w:div>
            <w:div w:id="832839565">
              <w:marLeft w:val="0"/>
              <w:marRight w:val="0"/>
              <w:marTop w:val="0"/>
              <w:marBottom w:val="0"/>
              <w:divBdr>
                <w:top w:val="none" w:sz="0" w:space="0" w:color="auto"/>
                <w:left w:val="none" w:sz="0" w:space="0" w:color="auto"/>
                <w:bottom w:val="none" w:sz="0" w:space="0" w:color="auto"/>
                <w:right w:val="none" w:sz="0" w:space="0" w:color="auto"/>
              </w:divBdr>
            </w:div>
            <w:div w:id="57830103">
              <w:marLeft w:val="0"/>
              <w:marRight w:val="0"/>
              <w:marTop w:val="0"/>
              <w:marBottom w:val="0"/>
              <w:divBdr>
                <w:top w:val="none" w:sz="0" w:space="0" w:color="auto"/>
                <w:left w:val="none" w:sz="0" w:space="0" w:color="auto"/>
                <w:bottom w:val="none" w:sz="0" w:space="0" w:color="auto"/>
                <w:right w:val="none" w:sz="0" w:space="0" w:color="auto"/>
              </w:divBdr>
            </w:div>
            <w:div w:id="1450052691">
              <w:marLeft w:val="0"/>
              <w:marRight w:val="0"/>
              <w:marTop w:val="0"/>
              <w:marBottom w:val="0"/>
              <w:divBdr>
                <w:top w:val="none" w:sz="0" w:space="0" w:color="auto"/>
                <w:left w:val="none" w:sz="0" w:space="0" w:color="auto"/>
                <w:bottom w:val="none" w:sz="0" w:space="0" w:color="auto"/>
                <w:right w:val="none" w:sz="0" w:space="0" w:color="auto"/>
              </w:divBdr>
            </w:div>
            <w:div w:id="1458182678">
              <w:marLeft w:val="0"/>
              <w:marRight w:val="0"/>
              <w:marTop w:val="0"/>
              <w:marBottom w:val="0"/>
              <w:divBdr>
                <w:top w:val="none" w:sz="0" w:space="0" w:color="auto"/>
                <w:left w:val="none" w:sz="0" w:space="0" w:color="auto"/>
                <w:bottom w:val="none" w:sz="0" w:space="0" w:color="auto"/>
                <w:right w:val="none" w:sz="0" w:space="0" w:color="auto"/>
              </w:divBdr>
            </w:div>
            <w:div w:id="1157650495">
              <w:marLeft w:val="0"/>
              <w:marRight w:val="0"/>
              <w:marTop w:val="0"/>
              <w:marBottom w:val="0"/>
              <w:divBdr>
                <w:top w:val="none" w:sz="0" w:space="0" w:color="auto"/>
                <w:left w:val="none" w:sz="0" w:space="0" w:color="auto"/>
                <w:bottom w:val="none" w:sz="0" w:space="0" w:color="auto"/>
                <w:right w:val="none" w:sz="0" w:space="0" w:color="auto"/>
              </w:divBdr>
            </w:div>
            <w:div w:id="118492727">
              <w:marLeft w:val="0"/>
              <w:marRight w:val="0"/>
              <w:marTop w:val="0"/>
              <w:marBottom w:val="0"/>
              <w:divBdr>
                <w:top w:val="none" w:sz="0" w:space="0" w:color="auto"/>
                <w:left w:val="none" w:sz="0" w:space="0" w:color="auto"/>
                <w:bottom w:val="none" w:sz="0" w:space="0" w:color="auto"/>
                <w:right w:val="none" w:sz="0" w:space="0" w:color="auto"/>
              </w:divBdr>
            </w:div>
            <w:div w:id="1757090578">
              <w:marLeft w:val="0"/>
              <w:marRight w:val="0"/>
              <w:marTop w:val="0"/>
              <w:marBottom w:val="0"/>
              <w:divBdr>
                <w:top w:val="none" w:sz="0" w:space="0" w:color="auto"/>
                <w:left w:val="none" w:sz="0" w:space="0" w:color="auto"/>
                <w:bottom w:val="none" w:sz="0" w:space="0" w:color="auto"/>
                <w:right w:val="none" w:sz="0" w:space="0" w:color="auto"/>
              </w:divBdr>
            </w:div>
            <w:div w:id="640883818">
              <w:marLeft w:val="0"/>
              <w:marRight w:val="0"/>
              <w:marTop w:val="0"/>
              <w:marBottom w:val="0"/>
              <w:divBdr>
                <w:top w:val="none" w:sz="0" w:space="0" w:color="auto"/>
                <w:left w:val="none" w:sz="0" w:space="0" w:color="auto"/>
                <w:bottom w:val="none" w:sz="0" w:space="0" w:color="auto"/>
                <w:right w:val="none" w:sz="0" w:space="0" w:color="auto"/>
              </w:divBdr>
            </w:div>
            <w:div w:id="785465731">
              <w:marLeft w:val="0"/>
              <w:marRight w:val="0"/>
              <w:marTop w:val="0"/>
              <w:marBottom w:val="0"/>
              <w:divBdr>
                <w:top w:val="none" w:sz="0" w:space="0" w:color="auto"/>
                <w:left w:val="none" w:sz="0" w:space="0" w:color="auto"/>
                <w:bottom w:val="none" w:sz="0" w:space="0" w:color="auto"/>
                <w:right w:val="none" w:sz="0" w:space="0" w:color="auto"/>
              </w:divBdr>
            </w:div>
            <w:div w:id="1776943611">
              <w:marLeft w:val="0"/>
              <w:marRight w:val="0"/>
              <w:marTop w:val="0"/>
              <w:marBottom w:val="0"/>
              <w:divBdr>
                <w:top w:val="none" w:sz="0" w:space="0" w:color="auto"/>
                <w:left w:val="none" w:sz="0" w:space="0" w:color="auto"/>
                <w:bottom w:val="none" w:sz="0" w:space="0" w:color="auto"/>
                <w:right w:val="none" w:sz="0" w:space="0" w:color="auto"/>
              </w:divBdr>
            </w:div>
            <w:div w:id="1886135946">
              <w:marLeft w:val="0"/>
              <w:marRight w:val="0"/>
              <w:marTop w:val="0"/>
              <w:marBottom w:val="0"/>
              <w:divBdr>
                <w:top w:val="none" w:sz="0" w:space="0" w:color="auto"/>
                <w:left w:val="none" w:sz="0" w:space="0" w:color="auto"/>
                <w:bottom w:val="none" w:sz="0" w:space="0" w:color="auto"/>
                <w:right w:val="none" w:sz="0" w:space="0" w:color="auto"/>
              </w:divBdr>
            </w:div>
            <w:div w:id="567032432">
              <w:marLeft w:val="0"/>
              <w:marRight w:val="0"/>
              <w:marTop w:val="0"/>
              <w:marBottom w:val="0"/>
              <w:divBdr>
                <w:top w:val="none" w:sz="0" w:space="0" w:color="auto"/>
                <w:left w:val="none" w:sz="0" w:space="0" w:color="auto"/>
                <w:bottom w:val="none" w:sz="0" w:space="0" w:color="auto"/>
                <w:right w:val="none" w:sz="0" w:space="0" w:color="auto"/>
              </w:divBdr>
            </w:div>
            <w:div w:id="1718697134">
              <w:marLeft w:val="0"/>
              <w:marRight w:val="0"/>
              <w:marTop w:val="0"/>
              <w:marBottom w:val="0"/>
              <w:divBdr>
                <w:top w:val="none" w:sz="0" w:space="0" w:color="auto"/>
                <w:left w:val="none" w:sz="0" w:space="0" w:color="auto"/>
                <w:bottom w:val="none" w:sz="0" w:space="0" w:color="auto"/>
                <w:right w:val="none" w:sz="0" w:space="0" w:color="auto"/>
              </w:divBdr>
            </w:div>
            <w:div w:id="2028554001">
              <w:marLeft w:val="0"/>
              <w:marRight w:val="0"/>
              <w:marTop w:val="0"/>
              <w:marBottom w:val="0"/>
              <w:divBdr>
                <w:top w:val="none" w:sz="0" w:space="0" w:color="auto"/>
                <w:left w:val="none" w:sz="0" w:space="0" w:color="auto"/>
                <w:bottom w:val="none" w:sz="0" w:space="0" w:color="auto"/>
                <w:right w:val="none" w:sz="0" w:space="0" w:color="auto"/>
              </w:divBdr>
            </w:div>
            <w:div w:id="1720668262">
              <w:marLeft w:val="0"/>
              <w:marRight w:val="0"/>
              <w:marTop w:val="0"/>
              <w:marBottom w:val="0"/>
              <w:divBdr>
                <w:top w:val="none" w:sz="0" w:space="0" w:color="auto"/>
                <w:left w:val="none" w:sz="0" w:space="0" w:color="auto"/>
                <w:bottom w:val="none" w:sz="0" w:space="0" w:color="auto"/>
                <w:right w:val="none" w:sz="0" w:space="0" w:color="auto"/>
              </w:divBdr>
            </w:div>
            <w:div w:id="1998343762">
              <w:marLeft w:val="0"/>
              <w:marRight w:val="0"/>
              <w:marTop w:val="0"/>
              <w:marBottom w:val="0"/>
              <w:divBdr>
                <w:top w:val="none" w:sz="0" w:space="0" w:color="auto"/>
                <w:left w:val="none" w:sz="0" w:space="0" w:color="auto"/>
                <w:bottom w:val="none" w:sz="0" w:space="0" w:color="auto"/>
                <w:right w:val="none" w:sz="0" w:space="0" w:color="auto"/>
              </w:divBdr>
            </w:div>
            <w:div w:id="1256592001">
              <w:marLeft w:val="0"/>
              <w:marRight w:val="0"/>
              <w:marTop w:val="0"/>
              <w:marBottom w:val="0"/>
              <w:divBdr>
                <w:top w:val="none" w:sz="0" w:space="0" w:color="auto"/>
                <w:left w:val="none" w:sz="0" w:space="0" w:color="auto"/>
                <w:bottom w:val="none" w:sz="0" w:space="0" w:color="auto"/>
                <w:right w:val="none" w:sz="0" w:space="0" w:color="auto"/>
              </w:divBdr>
            </w:div>
            <w:div w:id="1852909035">
              <w:marLeft w:val="0"/>
              <w:marRight w:val="0"/>
              <w:marTop w:val="0"/>
              <w:marBottom w:val="0"/>
              <w:divBdr>
                <w:top w:val="none" w:sz="0" w:space="0" w:color="auto"/>
                <w:left w:val="none" w:sz="0" w:space="0" w:color="auto"/>
                <w:bottom w:val="none" w:sz="0" w:space="0" w:color="auto"/>
                <w:right w:val="none" w:sz="0" w:space="0" w:color="auto"/>
              </w:divBdr>
            </w:div>
            <w:div w:id="1073042200">
              <w:marLeft w:val="0"/>
              <w:marRight w:val="0"/>
              <w:marTop w:val="0"/>
              <w:marBottom w:val="0"/>
              <w:divBdr>
                <w:top w:val="none" w:sz="0" w:space="0" w:color="auto"/>
                <w:left w:val="none" w:sz="0" w:space="0" w:color="auto"/>
                <w:bottom w:val="none" w:sz="0" w:space="0" w:color="auto"/>
                <w:right w:val="none" w:sz="0" w:space="0" w:color="auto"/>
              </w:divBdr>
            </w:div>
            <w:div w:id="1342125892">
              <w:marLeft w:val="0"/>
              <w:marRight w:val="0"/>
              <w:marTop w:val="0"/>
              <w:marBottom w:val="0"/>
              <w:divBdr>
                <w:top w:val="none" w:sz="0" w:space="0" w:color="auto"/>
                <w:left w:val="none" w:sz="0" w:space="0" w:color="auto"/>
                <w:bottom w:val="none" w:sz="0" w:space="0" w:color="auto"/>
                <w:right w:val="none" w:sz="0" w:space="0" w:color="auto"/>
              </w:divBdr>
            </w:div>
            <w:div w:id="1111323363">
              <w:marLeft w:val="0"/>
              <w:marRight w:val="0"/>
              <w:marTop w:val="0"/>
              <w:marBottom w:val="0"/>
              <w:divBdr>
                <w:top w:val="none" w:sz="0" w:space="0" w:color="auto"/>
                <w:left w:val="none" w:sz="0" w:space="0" w:color="auto"/>
                <w:bottom w:val="none" w:sz="0" w:space="0" w:color="auto"/>
                <w:right w:val="none" w:sz="0" w:space="0" w:color="auto"/>
              </w:divBdr>
            </w:div>
            <w:div w:id="332490080">
              <w:marLeft w:val="0"/>
              <w:marRight w:val="0"/>
              <w:marTop w:val="0"/>
              <w:marBottom w:val="0"/>
              <w:divBdr>
                <w:top w:val="none" w:sz="0" w:space="0" w:color="auto"/>
                <w:left w:val="none" w:sz="0" w:space="0" w:color="auto"/>
                <w:bottom w:val="none" w:sz="0" w:space="0" w:color="auto"/>
                <w:right w:val="none" w:sz="0" w:space="0" w:color="auto"/>
              </w:divBdr>
            </w:div>
            <w:div w:id="871383469">
              <w:marLeft w:val="0"/>
              <w:marRight w:val="0"/>
              <w:marTop w:val="0"/>
              <w:marBottom w:val="0"/>
              <w:divBdr>
                <w:top w:val="none" w:sz="0" w:space="0" w:color="auto"/>
                <w:left w:val="none" w:sz="0" w:space="0" w:color="auto"/>
                <w:bottom w:val="none" w:sz="0" w:space="0" w:color="auto"/>
                <w:right w:val="none" w:sz="0" w:space="0" w:color="auto"/>
              </w:divBdr>
            </w:div>
            <w:div w:id="758405929">
              <w:marLeft w:val="0"/>
              <w:marRight w:val="0"/>
              <w:marTop w:val="0"/>
              <w:marBottom w:val="0"/>
              <w:divBdr>
                <w:top w:val="none" w:sz="0" w:space="0" w:color="auto"/>
                <w:left w:val="none" w:sz="0" w:space="0" w:color="auto"/>
                <w:bottom w:val="none" w:sz="0" w:space="0" w:color="auto"/>
                <w:right w:val="none" w:sz="0" w:space="0" w:color="auto"/>
              </w:divBdr>
            </w:div>
            <w:div w:id="1647659279">
              <w:marLeft w:val="0"/>
              <w:marRight w:val="0"/>
              <w:marTop w:val="0"/>
              <w:marBottom w:val="0"/>
              <w:divBdr>
                <w:top w:val="none" w:sz="0" w:space="0" w:color="auto"/>
                <w:left w:val="none" w:sz="0" w:space="0" w:color="auto"/>
                <w:bottom w:val="none" w:sz="0" w:space="0" w:color="auto"/>
                <w:right w:val="none" w:sz="0" w:space="0" w:color="auto"/>
              </w:divBdr>
            </w:div>
            <w:div w:id="1950576560">
              <w:marLeft w:val="0"/>
              <w:marRight w:val="0"/>
              <w:marTop w:val="0"/>
              <w:marBottom w:val="0"/>
              <w:divBdr>
                <w:top w:val="none" w:sz="0" w:space="0" w:color="auto"/>
                <w:left w:val="none" w:sz="0" w:space="0" w:color="auto"/>
                <w:bottom w:val="none" w:sz="0" w:space="0" w:color="auto"/>
                <w:right w:val="none" w:sz="0" w:space="0" w:color="auto"/>
              </w:divBdr>
            </w:div>
            <w:div w:id="1533423755">
              <w:marLeft w:val="0"/>
              <w:marRight w:val="0"/>
              <w:marTop w:val="0"/>
              <w:marBottom w:val="0"/>
              <w:divBdr>
                <w:top w:val="none" w:sz="0" w:space="0" w:color="auto"/>
                <w:left w:val="none" w:sz="0" w:space="0" w:color="auto"/>
                <w:bottom w:val="none" w:sz="0" w:space="0" w:color="auto"/>
                <w:right w:val="none" w:sz="0" w:space="0" w:color="auto"/>
              </w:divBdr>
            </w:div>
            <w:div w:id="1768454872">
              <w:marLeft w:val="0"/>
              <w:marRight w:val="0"/>
              <w:marTop w:val="0"/>
              <w:marBottom w:val="0"/>
              <w:divBdr>
                <w:top w:val="none" w:sz="0" w:space="0" w:color="auto"/>
                <w:left w:val="none" w:sz="0" w:space="0" w:color="auto"/>
                <w:bottom w:val="none" w:sz="0" w:space="0" w:color="auto"/>
                <w:right w:val="none" w:sz="0" w:space="0" w:color="auto"/>
              </w:divBdr>
            </w:div>
            <w:div w:id="1531141771">
              <w:marLeft w:val="0"/>
              <w:marRight w:val="0"/>
              <w:marTop w:val="0"/>
              <w:marBottom w:val="0"/>
              <w:divBdr>
                <w:top w:val="none" w:sz="0" w:space="0" w:color="auto"/>
                <w:left w:val="none" w:sz="0" w:space="0" w:color="auto"/>
                <w:bottom w:val="none" w:sz="0" w:space="0" w:color="auto"/>
                <w:right w:val="none" w:sz="0" w:space="0" w:color="auto"/>
              </w:divBdr>
            </w:div>
            <w:div w:id="735279881">
              <w:marLeft w:val="0"/>
              <w:marRight w:val="0"/>
              <w:marTop w:val="0"/>
              <w:marBottom w:val="0"/>
              <w:divBdr>
                <w:top w:val="none" w:sz="0" w:space="0" w:color="auto"/>
                <w:left w:val="none" w:sz="0" w:space="0" w:color="auto"/>
                <w:bottom w:val="none" w:sz="0" w:space="0" w:color="auto"/>
                <w:right w:val="none" w:sz="0" w:space="0" w:color="auto"/>
              </w:divBdr>
            </w:div>
            <w:div w:id="1134367111">
              <w:marLeft w:val="0"/>
              <w:marRight w:val="0"/>
              <w:marTop w:val="0"/>
              <w:marBottom w:val="0"/>
              <w:divBdr>
                <w:top w:val="none" w:sz="0" w:space="0" w:color="auto"/>
                <w:left w:val="none" w:sz="0" w:space="0" w:color="auto"/>
                <w:bottom w:val="none" w:sz="0" w:space="0" w:color="auto"/>
                <w:right w:val="none" w:sz="0" w:space="0" w:color="auto"/>
              </w:divBdr>
            </w:div>
            <w:div w:id="1932203986">
              <w:marLeft w:val="0"/>
              <w:marRight w:val="0"/>
              <w:marTop w:val="0"/>
              <w:marBottom w:val="0"/>
              <w:divBdr>
                <w:top w:val="none" w:sz="0" w:space="0" w:color="auto"/>
                <w:left w:val="none" w:sz="0" w:space="0" w:color="auto"/>
                <w:bottom w:val="none" w:sz="0" w:space="0" w:color="auto"/>
                <w:right w:val="none" w:sz="0" w:space="0" w:color="auto"/>
              </w:divBdr>
            </w:div>
            <w:div w:id="1886333186">
              <w:marLeft w:val="0"/>
              <w:marRight w:val="0"/>
              <w:marTop w:val="0"/>
              <w:marBottom w:val="0"/>
              <w:divBdr>
                <w:top w:val="none" w:sz="0" w:space="0" w:color="auto"/>
                <w:left w:val="none" w:sz="0" w:space="0" w:color="auto"/>
                <w:bottom w:val="none" w:sz="0" w:space="0" w:color="auto"/>
                <w:right w:val="none" w:sz="0" w:space="0" w:color="auto"/>
              </w:divBdr>
            </w:div>
            <w:div w:id="1317956847">
              <w:marLeft w:val="0"/>
              <w:marRight w:val="0"/>
              <w:marTop w:val="0"/>
              <w:marBottom w:val="0"/>
              <w:divBdr>
                <w:top w:val="none" w:sz="0" w:space="0" w:color="auto"/>
                <w:left w:val="none" w:sz="0" w:space="0" w:color="auto"/>
                <w:bottom w:val="none" w:sz="0" w:space="0" w:color="auto"/>
                <w:right w:val="none" w:sz="0" w:space="0" w:color="auto"/>
              </w:divBdr>
            </w:div>
            <w:div w:id="625311516">
              <w:marLeft w:val="0"/>
              <w:marRight w:val="0"/>
              <w:marTop w:val="0"/>
              <w:marBottom w:val="0"/>
              <w:divBdr>
                <w:top w:val="none" w:sz="0" w:space="0" w:color="auto"/>
                <w:left w:val="none" w:sz="0" w:space="0" w:color="auto"/>
                <w:bottom w:val="none" w:sz="0" w:space="0" w:color="auto"/>
                <w:right w:val="none" w:sz="0" w:space="0" w:color="auto"/>
              </w:divBdr>
            </w:div>
            <w:div w:id="2103185948">
              <w:marLeft w:val="0"/>
              <w:marRight w:val="0"/>
              <w:marTop w:val="0"/>
              <w:marBottom w:val="0"/>
              <w:divBdr>
                <w:top w:val="none" w:sz="0" w:space="0" w:color="auto"/>
                <w:left w:val="none" w:sz="0" w:space="0" w:color="auto"/>
                <w:bottom w:val="none" w:sz="0" w:space="0" w:color="auto"/>
                <w:right w:val="none" w:sz="0" w:space="0" w:color="auto"/>
              </w:divBdr>
            </w:div>
            <w:div w:id="1384525294">
              <w:marLeft w:val="0"/>
              <w:marRight w:val="0"/>
              <w:marTop w:val="0"/>
              <w:marBottom w:val="0"/>
              <w:divBdr>
                <w:top w:val="none" w:sz="0" w:space="0" w:color="auto"/>
                <w:left w:val="none" w:sz="0" w:space="0" w:color="auto"/>
                <w:bottom w:val="none" w:sz="0" w:space="0" w:color="auto"/>
                <w:right w:val="none" w:sz="0" w:space="0" w:color="auto"/>
              </w:divBdr>
            </w:div>
            <w:div w:id="599877003">
              <w:marLeft w:val="0"/>
              <w:marRight w:val="0"/>
              <w:marTop w:val="0"/>
              <w:marBottom w:val="0"/>
              <w:divBdr>
                <w:top w:val="none" w:sz="0" w:space="0" w:color="auto"/>
                <w:left w:val="none" w:sz="0" w:space="0" w:color="auto"/>
                <w:bottom w:val="none" w:sz="0" w:space="0" w:color="auto"/>
                <w:right w:val="none" w:sz="0" w:space="0" w:color="auto"/>
              </w:divBdr>
            </w:div>
            <w:div w:id="420839047">
              <w:marLeft w:val="0"/>
              <w:marRight w:val="0"/>
              <w:marTop w:val="0"/>
              <w:marBottom w:val="0"/>
              <w:divBdr>
                <w:top w:val="none" w:sz="0" w:space="0" w:color="auto"/>
                <w:left w:val="none" w:sz="0" w:space="0" w:color="auto"/>
                <w:bottom w:val="none" w:sz="0" w:space="0" w:color="auto"/>
                <w:right w:val="none" w:sz="0" w:space="0" w:color="auto"/>
              </w:divBdr>
            </w:div>
            <w:div w:id="569199566">
              <w:marLeft w:val="0"/>
              <w:marRight w:val="0"/>
              <w:marTop w:val="0"/>
              <w:marBottom w:val="0"/>
              <w:divBdr>
                <w:top w:val="none" w:sz="0" w:space="0" w:color="auto"/>
                <w:left w:val="none" w:sz="0" w:space="0" w:color="auto"/>
                <w:bottom w:val="none" w:sz="0" w:space="0" w:color="auto"/>
                <w:right w:val="none" w:sz="0" w:space="0" w:color="auto"/>
              </w:divBdr>
            </w:div>
            <w:div w:id="1152602027">
              <w:marLeft w:val="0"/>
              <w:marRight w:val="0"/>
              <w:marTop w:val="0"/>
              <w:marBottom w:val="0"/>
              <w:divBdr>
                <w:top w:val="none" w:sz="0" w:space="0" w:color="auto"/>
                <w:left w:val="none" w:sz="0" w:space="0" w:color="auto"/>
                <w:bottom w:val="none" w:sz="0" w:space="0" w:color="auto"/>
                <w:right w:val="none" w:sz="0" w:space="0" w:color="auto"/>
              </w:divBdr>
            </w:div>
            <w:div w:id="1865632555">
              <w:marLeft w:val="0"/>
              <w:marRight w:val="0"/>
              <w:marTop w:val="0"/>
              <w:marBottom w:val="0"/>
              <w:divBdr>
                <w:top w:val="none" w:sz="0" w:space="0" w:color="auto"/>
                <w:left w:val="none" w:sz="0" w:space="0" w:color="auto"/>
                <w:bottom w:val="none" w:sz="0" w:space="0" w:color="auto"/>
                <w:right w:val="none" w:sz="0" w:space="0" w:color="auto"/>
              </w:divBdr>
            </w:div>
            <w:div w:id="1111901192">
              <w:marLeft w:val="0"/>
              <w:marRight w:val="0"/>
              <w:marTop w:val="0"/>
              <w:marBottom w:val="0"/>
              <w:divBdr>
                <w:top w:val="none" w:sz="0" w:space="0" w:color="auto"/>
                <w:left w:val="none" w:sz="0" w:space="0" w:color="auto"/>
                <w:bottom w:val="none" w:sz="0" w:space="0" w:color="auto"/>
                <w:right w:val="none" w:sz="0" w:space="0" w:color="auto"/>
              </w:divBdr>
            </w:div>
            <w:div w:id="276256436">
              <w:marLeft w:val="0"/>
              <w:marRight w:val="0"/>
              <w:marTop w:val="0"/>
              <w:marBottom w:val="0"/>
              <w:divBdr>
                <w:top w:val="none" w:sz="0" w:space="0" w:color="auto"/>
                <w:left w:val="none" w:sz="0" w:space="0" w:color="auto"/>
                <w:bottom w:val="none" w:sz="0" w:space="0" w:color="auto"/>
                <w:right w:val="none" w:sz="0" w:space="0" w:color="auto"/>
              </w:divBdr>
            </w:div>
            <w:div w:id="1548763326">
              <w:marLeft w:val="0"/>
              <w:marRight w:val="0"/>
              <w:marTop w:val="0"/>
              <w:marBottom w:val="0"/>
              <w:divBdr>
                <w:top w:val="none" w:sz="0" w:space="0" w:color="auto"/>
                <w:left w:val="none" w:sz="0" w:space="0" w:color="auto"/>
                <w:bottom w:val="none" w:sz="0" w:space="0" w:color="auto"/>
                <w:right w:val="none" w:sz="0" w:space="0" w:color="auto"/>
              </w:divBdr>
            </w:div>
            <w:div w:id="1439443567">
              <w:marLeft w:val="0"/>
              <w:marRight w:val="0"/>
              <w:marTop w:val="0"/>
              <w:marBottom w:val="0"/>
              <w:divBdr>
                <w:top w:val="none" w:sz="0" w:space="0" w:color="auto"/>
                <w:left w:val="none" w:sz="0" w:space="0" w:color="auto"/>
                <w:bottom w:val="none" w:sz="0" w:space="0" w:color="auto"/>
                <w:right w:val="none" w:sz="0" w:space="0" w:color="auto"/>
              </w:divBdr>
            </w:div>
            <w:div w:id="1929000705">
              <w:marLeft w:val="0"/>
              <w:marRight w:val="0"/>
              <w:marTop w:val="0"/>
              <w:marBottom w:val="0"/>
              <w:divBdr>
                <w:top w:val="none" w:sz="0" w:space="0" w:color="auto"/>
                <w:left w:val="none" w:sz="0" w:space="0" w:color="auto"/>
                <w:bottom w:val="none" w:sz="0" w:space="0" w:color="auto"/>
                <w:right w:val="none" w:sz="0" w:space="0" w:color="auto"/>
              </w:divBdr>
            </w:div>
            <w:div w:id="699210613">
              <w:marLeft w:val="0"/>
              <w:marRight w:val="0"/>
              <w:marTop w:val="0"/>
              <w:marBottom w:val="0"/>
              <w:divBdr>
                <w:top w:val="none" w:sz="0" w:space="0" w:color="auto"/>
                <w:left w:val="none" w:sz="0" w:space="0" w:color="auto"/>
                <w:bottom w:val="none" w:sz="0" w:space="0" w:color="auto"/>
                <w:right w:val="none" w:sz="0" w:space="0" w:color="auto"/>
              </w:divBdr>
            </w:div>
            <w:div w:id="1997538464">
              <w:marLeft w:val="0"/>
              <w:marRight w:val="0"/>
              <w:marTop w:val="0"/>
              <w:marBottom w:val="0"/>
              <w:divBdr>
                <w:top w:val="none" w:sz="0" w:space="0" w:color="auto"/>
                <w:left w:val="none" w:sz="0" w:space="0" w:color="auto"/>
                <w:bottom w:val="none" w:sz="0" w:space="0" w:color="auto"/>
                <w:right w:val="none" w:sz="0" w:space="0" w:color="auto"/>
              </w:divBdr>
            </w:div>
            <w:div w:id="1844928991">
              <w:marLeft w:val="0"/>
              <w:marRight w:val="0"/>
              <w:marTop w:val="0"/>
              <w:marBottom w:val="0"/>
              <w:divBdr>
                <w:top w:val="none" w:sz="0" w:space="0" w:color="auto"/>
                <w:left w:val="none" w:sz="0" w:space="0" w:color="auto"/>
                <w:bottom w:val="none" w:sz="0" w:space="0" w:color="auto"/>
                <w:right w:val="none" w:sz="0" w:space="0" w:color="auto"/>
              </w:divBdr>
            </w:div>
            <w:div w:id="1448504595">
              <w:marLeft w:val="0"/>
              <w:marRight w:val="0"/>
              <w:marTop w:val="0"/>
              <w:marBottom w:val="0"/>
              <w:divBdr>
                <w:top w:val="none" w:sz="0" w:space="0" w:color="auto"/>
                <w:left w:val="none" w:sz="0" w:space="0" w:color="auto"/>
                <w:bottom w:val="none" w:sz="0" w:space="0" w:color="auto"/>
                <w:right w:val="none" w:sz="0" w:space="0" w:color="auto"/>
              </w:divBdr>
            </w:div>
            <w:div w:id="447236381">
              <w:marLeft w:val="0"/>
              <w:marRight w:val="0"/>
              <w:marTop w:val="0"/>
              <w:marBottom w:val="0"/>
              <w:divBdr>
                <w:top w:val="none" w:sz="0" w:space="0" w:color="auto"/>
                <w:left w:val="none" w:sz="0" w:space="0" w:color="auto"/>
                <w:bottom w:val="none" w:sz="0" w:space="0" w:color="auto"/>
                <w:right w:val="none" w:sz="0" w:space="0" w:color="auto"/>
              </w:divBdr>
            </w:div>
            <w:div w:id="1955672052">
              <w:marLeft w:val="0"/>
              <w:marRight w:val="0"/>
              <w:marTop w:val="0"/>
              <w:marBottom w:val="0"/>
              <w:divBdr>
                <w:top w:val="none" w:sz="0" w:space="0" w:color="auto"/>
                <w:left w:val="none" w:sz="0" w:space="0" w:color="auto"/>
                <w:bottom w:val="none" w:sz="0" w:space="0" w:color="auto"/>
                <w:right w:val="none" w:sz="0" w:space="0" w:color="auto"/>
              </w:divBdr>
            </w:div>
            <w:div w:id="1114403195">
              <w:marLeft w:val="0"/>
              <w:marRight w:val="0"/>
              <w:marTop w:val="0"/>
              <w:marBottom w:val="0"/>
              <w:divBdr>
                <w:top w:val="none" w:sz="0" w:space="0" w:color="auto"/>
                <w:left w:val="none" w:sz="0" w:space="0" w:color="auto"/>
                <w:bottom w:val="none" w:sz="0" w:space="0" w:color="auto"/>
                <w:right w:val="none" w:sz="0" w:space="0" w:color="auto"/>
              </w:divBdr>
            </w:div>
            <w:div w:id="866599541">
              <w:marLeft w:val="0"/>
              <w:marRight w:val="0"/>
              <w:marTop w:val="0"/>
              <w:marBottom w:val="0"/>
              <w:divBdr>
                <w:top w:val="none" w:sz="0" w:space="0" w:color="auto"/>
                <w:left w:val="none" w:sz="0" w:space="0" w:color="auto"/>
                <w:bottom w:val="none" w:sz="0" w:space="0" w:color="auto"/>
                <w:right w:val="none" w:sz="0" w:space="0" w:color="auto"/>
              </w:divBdr>
            </w:div>
            <w:div w:id="599989783">
              <w:marLeft w:val="0"/>
              <w:marRight w:val="0"/>
              <w:marTop w:val="0"/>
              <w:marBottom w:val="0"/>
              <w:divBdr>
                <w:top w:val="none" w:sz="0" w:space="0" w:color="auto"/>
                <w:left w:val="none" w:sz="0" w:space="0" w:color="auto"/>
                <w:bottom w:val="none" w:sz="0" w:space="0" w:color="auto"/>
                <w:right w:val="none" w:sz="0" w:space="0" w:color="auto"/>
              </w:divBdr>
            </w:div>
            <w:div w:id="1625623715">
              <w:marLeft w:val="0"/>
              <w:marRight w:val="0"/>
              <w:marTop w:val="0"/>
              <w:marBottom w:val="0"/>
              <w:divBdr>
                <w:top w:val="none" w:sz="0" w:space="0" w:color="auto"/>
                <w:left w:val="none" w:sz="0" w:space="0" w:color="auto"/>
                <w:bottom w:val="none" w:sz="0" w:space="0" w:color="auto"/>
                <w:right w:val="none" w:sz="0" w:space="0" w:color="auto"/>
              </w:divBdr>
            </w:div>
            <w:div w:id="1252619805">
              <w:marLeft w:val="0"/>
              <w:marRight w:val="0"/>
              <w:marTop w:val="0"/>
              <w:marBottom w:val="0"/>
              <w:divBdr>
                <w:top w:val="none" w:sz="0" w:space="0" w:color="auto"/>
                <w:left w:val="none" w:sz="0" w:space="0" w:color="auto"/>
                <w:bottom w:val="none" w:sz="0" w:space="0" w:color="auto"/>
                <w:right w:val="none" w:sz="0" w:space="0" w:color="auto"/>
              </w:divBdr>
            </w:div>
            <w:div w:id="1814330173">
              <w:marLeft w:val="0"/>
              <w:marRight w:val="0"/>
              <w:marTop w:val="0"/>
              <w:marBottom w:val="0"/>
              <w:divBdr>
                <w:top w:val="none" w:sz="0" w:space="0" w:color="auto"/>
                <w:left w:val="none" w:sz="0" w:space="0" w:color="auto"/>
                <w:bottom w:val="none" w:sz="0" w:space="0" w:color="auto"/>
                <w:right w:val="none" w:sz="0" w:space="0" w:color="auto"/>
              </w:divBdr>
            </w:div>
            <w:div w:id="1902330540">
              <w:marLeft w:val="0"/>
              <w:marRight w:val="0"/>
              <w:marTop w:val="0"/>
              <w:marBottom w:val="0"/>
              <w:divBdr>
                <w:top w:val="none" w:sz="0" w:space="0" w:color="auto"/>
                <w:left w:val="none" w:sz="0" w:space="0" w:color="auto"/>
                <w:bottom w:val="none" w:sz="0" w:space="0" w:color="auto"/>
                <w:right w:val="none" w:sz="0" w:space="0" w:color="auto"/>
              </w:divBdr>
            </w:div>
            <w:div w:id="1722290266">
              <w:marLeft w:val="0"/>
              <w:marRight w:val="0"/>
              <w:marTop w:val="0"/>
              <w:marBottom w:val="0"/>
              <w:divBdr>
                <w:top w:val="none" w:sz="0" w:space="0" w:color="auto"/>
                <w:left w:val="none" w:sz="0" w:space="0" w:color="auto"/>
                <w:bottom w:val="none" w:sz="0" w:space="0" w:color="auto"/>
                <w:right w:val="none" w:sz="0" w:space="0" w:color="auto"/>
              </w:divBdr>
            </w:div>
            <w:div w:id="1793670731">
              <w:marLeft w:val="0"/>
              <w:marRight w:val="0"/>
              <w:marTop w:val="0"/>
              <w:marBottom w:val="0"/>
              <w:divBdr>
                <w:top w:val="none" w:sz="0" w:space="0" w:color="auto"/>
                <w:left w:val="none" w:sz="0" w:space="0" w:color="auto"/>
                <w:bottom w:val="none" w:sz="0" w:space="0" w:color="auto"/>
                <w:right w:val="none" w:sz="0" w:space="0" w:color="auto"/>
              </w:divBdr>
            </w:div>
            <w:div w:id="1485658882">
              <w:marLeft w:val="0"/>
              <w:marRight w:val="0"/>
              <w:marTop w:val="0"/>
              <w:marBottom w:val="0"/>
              <w:divBdr>
                <w:top w:val="none" w:sz="0" w:space="0" w:color="auto"/>
                <w:left w:val="none" w:sz="0" w:space="0" w:color="auto"/>
                <w:bottom w:val="none" w:sz="0" w:space="0" w:color="auto"/>
                <w:right w:val="none" w:sz="0" w:space="0" w:color="auto"/>
              </w:divBdr>
            </w:div>
            <w:div w:id="44331424">
              <w:marLeft w:val="0"/>
              <w:marRight w:val="0"/>
              <w:marTop w:val="0"/>
              <w:marBottom w:val="0"/>
              <w:divBdr>
                <w:top w:val="none" w:sz="0" w:space="0" w:color="auto"/>
                <w:left w:val="none" w:sz="0" w:space="0" w:color="auto"/>
                <w:bottom w:val="none" w:sz="0" w:space="0" w:color="auto"/>
                <w:right w:val="none" w:sz="0" w:space="0" w:color="auto"/>
              </w:divBdr>
            </w:div>
            <w:div w:id="966155385">
              <w:marLeft w:val="0"/>
              <w:marRight w:val="0"/>
              <w:marTop w:val="0"/>
              <w:marBottom w:val="0"/>
              <w:divBdr>
                <w:top w:val="none" w:sz="0" w:space="0" w:color="auto"/>
                <w:left w:val="none" w:sz="0" w:space="0" w:color="auto"/>
                <w:bottom w:val="none" w:sz="0" w:space="0" w:color="auto"/>
                <w:right w:val="none" w:sz="0" w:space="0" w:color="auto"/>
              </w:divBdr>
            </w:div>
            <w:div w:id="691953421">
              <w:marLeft w:val="0"/>
              <w:marRight w:val="0"/>
              <w:marTop w:val="0"/>
              <w:marBottom w:val="0"/>
              <w:divBdr>
                <w:top w:val="none" w:sz="0" w:space="0" w:color="auto"/>
                <w:left w:val="none" w:sz="0" w:space="0" w:color="auto"/>
                <w:bottom w:val="none" w:sz="0" w:space="0" w:color="auto"/>
                <w:right w:val="none" w:sz="0" w:space="0" w:color="auto"/>
              </w:divBdr>
            </w:div>
            <w:div w:id="285820194">
              <w:marLeft w:val="0"/>
              <w:marRight w:val="0"/>
              <w:marTop w:val="0"/>
              <w:marBottom w:val="0"/>
              <w:divBdr>
                <w:top w:val="none" w:sz="0" w:space="0" w:color="auto"/>
                <w:left w:val="none" w:sz="0" w:space="0" w:color="auto"/>
                <w:bottom w:val="none" w:sz="0" w:space="0" w:color="auto"/>
                <w:right w:val="none" w:sz="0" w:space="0" w:color="auto"/>
              </w:divBdr>
            </w:div>
            <w:div w:id="1137844863">
              <w:marLeft w:val="0"/>
              <w:marRight w:val="0"/>
              <w:marTop w:val="0"/>
              <w:marBottom w:val="0"/>
              <w:divBdr>
                <w:top w:val="none" w:sz="0" w:space="0" w:color="auto"/>
                <w:left w:val="none" w:sz="0" w:space="0" w:color="auto"/>
                <w:bottom w:val="none" w:sz="0" w:space="0" w:color="auto"/>
                <w:right w:val="none" w:sz="0" w:space="0" w:color="auto"/>
              </w:divBdr>
            </w:div>
            <w:div w:id="1865098766">
              <w:marLeft w:val="0"/>
              <w:marRight w:val="0"/>
              <w:marTop w:val="0"/>
              <w:marBottom w:val="0"/>
              <w:divBdr>
                <w:top w:val="none" w:sz="0" w:space="0" w:color="auto"/>
                <w:left w:val="none" w:sz="0" w:space="0" w:color="auto"/>
                <w:bottom w:val="none" w:sz="0" w:space="0" w:color="auto"/>
                <w:right w:val="none" w:sz="0" w:space="0" w:color="auto"/>
              </w:divBdr>
            </w:div>
            <w:div w:id="144246585">
              <w:marLeft w:val="0"/>
              <w:marRight w:val="0"/>
              <w:marTop w:val="0"/>
              <w:marBottom w:val="0"/>
              <w:divBdr>
                <w:top w:val="none" w:sz="0" w:space="0" w:color="auto"/>
                <w:left w:val="none" w:sz="0" w:space="0" w:color="auto"/>
                <w:bottom w:val="none" w:sz="0" w:space="0" w:color="auto"/>
                <w:right w:val="none" w:sz="0" w:space="0" w:color="auto"/>
              </w:divBdr>
            </w:div>
            <w:div w:id="528639501">
              <w:marLeft w:val="0"/>
              <w:marRight w:val="0"/>
              <w:marTop w:val="0"/>
              <w:marBottom w:val="0"/>
              <w:divBdr>
                <w:top w:val="none" w:sz="0" w:space="0" w:color="auto"/>
                <w:left w:val="none" w:sz="0" w:space="0" w:color="auto"/>
                <w:bottom w:val="none" w:sz="0" w:space="0" w:color="auto"/>
                <w:right w:val="none" w:sz="0" w:space="0" w:color="auto"/>
              </w:divBdr>
            </w:div>
            <w:div w:id="809248773">
              <w:marLeft w:val="0"/>
              <w:marRight w:val="0"/>
              <w:marTop w:val="0"/>
              <w:marBottom w:val="0"/>
              <w:divBdr>
                <w:top w:val="none" w:sz="0" w:space="0" w:color="auto"/>
                <w:left w:val="none" w:sz="0" w:space="0" w:color="auto"/>
                <w:bottom w:val="none" w:sz="0" w:space="0" w:color="auto"/>
                <w:right w:val="none" w:sz="0" w:space="0" w:color="auto"/>
              </w:divBdr>
            </w:div>
            <w:div w:id="1463621216">
              <w:marLeft w:val="0"/>
              <w:marRight w:val="0"/>
              <w:marTop w:val="0"/>
              <w:marBottom w:val="0"/>
              <w:divBdr>
                <w:top w:val="none" w:sz="0" w:space="0" w:color="auto"/>
                <w:left w:val="none" w:sz="0" w:space="0" w:color="auto"/>
                <w:bottom w:val="none" w:sz="0" w:space="0" w:color="auto"/>
                <w:right w:val="none" w:sz="0" w:space="0" w:color="auto"/>
              </w:divBdr>
            </w:div>
            <w:div w:id="1560508339">
              <w:marLeft w:val="0"/>
              <w:marRight w:val="0"/>
              <w:marTop w:val="0"/>
              <w:marBottom w:val="0"/>
              <w:divBdr>
                <w:top w:val="none" w:sz="0" w:space="0" w:color="auto"/>
                <w:left w:val="none" w:sz="0" w:space="0" w:color="auto"/>
                <w:bottom w:val="none" w:sz="0" w:space="0" w:color="auto"/>
                <w:right w:val="none" w:sz="0" w:space="0" w:color="auto"/>
              </w:divBdr>
            </w:div>
            <w:div w:id="962616446">
              <w:marLeft w:val="0"/>
              <w:marRight w:val="0"/>
              <w:marTop w:val="0"/>
              <w:marBottom w:val="0"/>
              <w:divBdr>
                <w:top w:val="none" w:sz="0" w:space="0" w:color="auto"/>
                <w:left w:val="none" w:sz="0" w:space="0" w:color="auto"/>
                <w:bottom w:val="none" w:sz="0" w:space="0" w:color="auto"/>
                <w:right w:val="none" w:sz="0" w:space="0" w:color="auto"/>
              </w:divBdr>
            </w:div>
            <w:div w:id="2009943238">
              <w:marLeft w:val="0"/>
              <w:marRight w:val="0"/>
              <w:marTop w:val="0"/>
              <w:marBottom w:val="0"/>
              <w:divBdr>
                <w:top w:val="none" w:sz="0" w:space="0" w:color="auto"/>
                <w:left w:val="none" w:sz="0" w:space="0" w:color="auto"/>
                <w:bottom w:val="none" w:sz="0" w:space="0" w:color="auto"/>
                <w:right w:val="none" w:sz="0" w:space="0" w:color="auto"/>
              </w:divBdr>
            </w:div>
            <w:div w:id="1642030993">
              <w:marLeft w:val="0"/>
              <w:marRight w:val="0"/>
              <w:marTop w:val="0"/>
              <w:marBottom w:val="0"/>
              <w:divBdr>
                <w:top w:val="none" w:sz="0" w:space="0" w:color="auto"/>
                <w:left w:val="none" w:sz="0" w:space="0" w:color="auto"/>
                <w:bottom w:val="none" w:sz="0" w:space="0" w:color="auto"/>
                <w:right w:val="none" w:sz="0" w:space="0" w:color="auto"/>
              </w:divBdr>
            </w:div>
            <w:div w:id="1345327331">
              <w:marLeft w:val="0"/>
              <w:marRight w:val="0"/>
              <w:marTop w:val="0"/>
              <w:marBottom w:val="0"/>
              <w:divBdr>
                <w:top w:val="none" w:sz="0" w:space="0" w:color="auto"/>
                <w:left w:val="none" w:sz="0" w:space="0" w:color="auto"/>
                <w:bottom w:val="none" w:sz="0" w:space="0" w:color="auto"/>
                <w:right w:val="none" w:sz="0" w:space="0" w:color="auto"/>
              </w:divBdr>
            </w:div>
            <w:div w:id="1720278163">
              <w:marLeft w:val="0"/>
              <w:marRight w:val="0"/>
              <w:marTop w:val="0"/>
              <w:marBottom w:val="0"/>
              <w:divBdr>
                <w:top w:val="none" w:sz="0" w:space="0" w:color="auto"/>
                <w:left w:val="none" w:sz="0" w:space="0" w:color="auto"/>
                <w:bottom w:val="none" w:sz="0" w:space="0" w:color="auto"/>
                <w:right w:val="none" w:sz="0" w:space="0" w:color="auto"/>
              </w:divBdr>
            </w:div>
            <w:div w:id="536964574">
              <w:marLeft w:val="0"/>
              <w:marRight w:val="0"/>
              <w:marTop w:val="0"/>
              <w:marBottom w:val="0"/>
              <w:divBdr>
                <w:top w:val="none" w:sz="0" w:space="0" w:color="auto"/>
                <w:left w:val="none" w:sz="0" w:space="0" w:color="auto"/>
                <w:bottom w:val="none" w:sz="0" w:space="0" w:color="auto"/>
                <w:right w:val="none" w:sz="0" w:space="0" w:color="auto"/>
              </w:divBdr>
            </w:div>
            <w:div w:id="299389440">
              <w:marLeft w:val="0"/>
              <w:marRight w:val="0"/>
              <w:marTop w:val="0"/>
              <w:marBottom w:val="0"/>
              <w:divBdr>
                <w:top w:val="none" w:sz="0" w:space="0" w:color="auto"/>
                <w:left w:val="none" w:sz="0" w:space="0" w:color="auto"/>
                <w:bottom w:val="none" w:sz="0" w:space="0" w:color="auto"/>
                <w:right w:val="none" w:sz="0" w:space="0" w:color="auto"/>
              </w:divBdr>
            </w:div>
            <w:div w:id="1486237416">
              <w:marLeft w:val="0"/>
              <w:marRight w:val="0"/>
              <w:marTop w:val="0"/>
              <w:marBottom w:val="0"/>
              <w:divBdr>
                <w:top w:val="none" w:sz="0" w:space="0" w:color="auto"/>
                <w:left w:val="none" w:sz="0" w:space="0" w:color="auto"/>
                <w:bottom w:val="none" w:sz="0" w:space="0" w:color="auto"/>
                <w:right w:val="none" w:sz="0" w:space="0" w:color="auto"/>
              </w:divBdr>
            </w:div>
            <w:div w:id="446588550">
              <w:marLeft w:val="0"/>
              <w:marRight w:val="0"/>
              <w:marTop w:val="0"/>
              <w:marBottom w:val="0"/>
              <w:divBdr>
                <w:top w:val="none" w:sz="0" w:space="0" w:color="auto"/>
                <w:left w:val="none" w:sz="0" w:space="0" w:color="auto"/>
                <w:bottom w:val="none" w:sz="0" w:space="0" w:color="auto"/>
                <w:right w:val="none" w:sz="0" w:space="0" w:color="auto"/>
              </w:divBdr>
            </w:div>
            <w:div w:id="1346597806">
              <w:marLeft w:val="0"/>
              <w:marRight w:val="0"/>
              <w:marTop w:val="0"/>
              <w:marBottom w:val="0"/>
              <w:divBdr>
                <w:top w:val="none" w:sz="0" w:space="0" w:color="auto"/>
                <w:left w:val="none" w:sz="0" w:space="0" w:color="auto"/>
                <w:bottom w:val="none" w:sz="0" w:space="0" w:color="auto"/>
                <w:right w:val="none" w:sz="0" w:space="0" w:color="auto"/>
              </w:divBdr>
            </w:div>
            <w:div w:id="182523914">
              <w:marLeft w:val="0"/>
              <w:marRight w:val="0"/>
              <w:marTop w:val="0"/>
              <w:marBottom w:val="0"/>
              <w:divBdr>
                <w:top w:val="none" w:sz="0" w:space="0" w:color="auto"/>
                <w:left w:val="none" w:sz="0" w:space="0" w:color="auto"/>
                <w:bottom w:val="none" w:sz="0" w:space="0" w:color="auto"/>
                <w:right w:val="none" w:sz="0" w:space="0" w:color="auto"/>
              </w:divBdr>
            </w:div>
            <w:div w:id="1383628047">
              <w:marLeft w:val="0"/>
              <w:marRight w:val="0"/>
              <w:marTop w:val="0"/>
              <w:marBottom w:val="0"/>
              <w:divBdr>
                <w:top w:val="none" w:sz="0" w:space="0" w:color="auto"/>
                <w:left w:val="none" w:sz="0" w:space="0" w:color="auto"/>
                <w:bottom w:val="none" w:sz="0" w:space="0" w:color="auto"/>
                <w:right w:val="none" w:sz="0" w:space="0" w:color="auto"/>
              </w:divBdr>
            </w:div>
            <w:div w:id="1382902929">
              <w:marLeft w:val="0"/>
              <w:marRight w:val="0"/>
              <w:marTop w:val="0"/>
              <w:marBottom w:val="0"/>
              <w:divBdr>
                <w:top w:val="none" w:sz="0" w:space="0" w:color="auto"/>
                <w:left w:val="none" w:sz="0" w:space="0" w:color="auto"/>
                <w:bottom w:val="none" w:sz="0" w:space="0" w:color="auto"/>
                <w:right w:val="none" w:sz="0" w:space="0" w:color="auto"/>
              </w:divBdr>
            </w:div>
            <w:div w:id="435058500">
              <w:marLeft w:val="0"/>
              <w:marRight w:val="0"/>
              <w:marTop w:val="0"/>
              <w:marBottom w:val="0"/>
              <w:divBdr>
                <w:top w:val="none" w:sz="0" w:space="0" w:color="auto"/>
                <w:left w:val="none" w:sz="0" w:space="0" w:color="auto"/>
                <w:bottom w:val="none" w:sz="0" w:space="0" w:color="auto"/>
                <w:right w:val="none" w:sz="0" w:space="0" w:color="auto"/>
              </w:divBdr>
            </w:div>
            <w:div w:id="341513049">
              <w:marLeft w:val="0"/>
              <w:marRight w:val="0"/>
              <w:marTop w:val="0"/>
              <w:marBottom w:val="0"/>
              <w:divBdr>
                <w:top w:val="none" w:sz="0" w:space="0" w:color="auto"/>
                <w:left w:val="none" w:sz="0" w:space="0" w:color="auto"/>
                <w:bottom w:val="none" w:sz="0" w:space="0" w:color="auto"/>
                <w:right w:val="none" w:sz="0" w:space="0" w:color="auto"/>
              </w:divBdr>
            </w:div>
            <w:div w:id="1513177151">
              <w:marLeft w:val="0"/>
              <w:marRight w:val="0"/>
              <w:marTop w:val="0"/>
              <w:marBottom w:val="0"/>
              <w:divBdr>
                <w:top w:val="none" w:sz="0" w:space="0" w:color="auto"/>
                <w:left w:val="none" w:sz="0" w:space="0" w:color="auto"/>
                <w:bottom w:val="none" w:sz="0" w:space="0" w:color="auto"/>
                <w:right w:val="none" w:sz="0" w:space="0" w:color="auto"/>
              </w:divBdr>
            </w:div>
            <w:div w:id="1190027491">
              <w:marLeft w:val="0"/>
              <w:marRight w:val="0"/>
              <w:marTop w:val="0"/>
              <w:marBottom w:val="0"/>
              <w:divBdr>
                <w:top w:val="none" w:sz="0" w:space="0" w:color="auto"/>
                <w:left w:val="none" w:sz="0" w:space="0" w:color="auto"/>
                <w:bottom w:val="none" w:sz="0" w:space="0" w:color="auto"/>
                <w:right w:val="none" w:sz="0" w:space="0" w:color="auto"/>
              </w:divBdr>
            </w:div>
            <w:div w:id="424574650">
              <w:marLeft w:val="0"/>
              <w:marRight w:val="0"/>
              <w:marTop w:val="0"/>
              <w:marBottom w:val="0"/>
              <w:divBdr>
                <w:top w:val="none" w:sz="0" w:space="0" w:color="auto"/>
                <w:left w:val="none" w:sz="0" w:space="0" w:color="auto"/>
                <w:bottom w:val="none" w:sz="0" w:space="0" w:color="auto"/>
                <w:right w:val="none" w:sz="0" w:space="0" w:color="auto"/>
              </w:divBdr>
            </w:div>
            <w:div w:id="1310481115">
              <w:marLeft w:val="0"/>
              <w:marRight w:val="0"/>
              <w:marTop w:val="0"/>
              <w:marBottom w:val="0"/>
              <w:divBdr>
                <w:top w:val="none" w:sz="0" w:space="0" w:color="auto"/>
                <w:left w:val="none" w:sz="0" w:space="0" w:color="auto"/>
                <w:bottom w:val="none" w:sz="0" w:space="0" w:color="auto"/>
                <w:right w:val="none" w:sz="0" w:space="0" w:color="auto"/>
              </w:divBdr>
            </w:div>
            <w:div w:id="592709198">
              <w:marLeft w:val="0"/>
              <w:marRight w:val="0"/>
              <w:marTop w:val="0"/>
              <w:marBottom w:val="0"/>
              <w:divBdr>
                <w:top w:val="none" w:sz="0" w:space="0" w:color="auto"/>
                <w:left w:val="none" w:sz="0" w:space="0" w:color="auto"/>
                <w:bottom w:val="none" w:sz="0" w:space="0" w:color="auto"/>
                <w:right w:val="none" w:sz="0" w:space="0" w:color="auto"/>
              </w:divBdr>
            </w:div>
            <w:div w:id="1970551082">
              <w:marLeft w:val="0"/>
              <w:marRight w:val="0"/>
              <w:marTop w:val="0"/>
              <w:marBottom w:val="0"/>
              <w:divBdr>
                <w:top w:val="none" w:sz="0" w:space="0" w:color="auto"/>
                <w:left w:val="none" w:sz="0" w:space="0" w:color="auto"/>
                <w:bottom w:val="none" w:sz="0" w:space="0" w:color="auto"/>
                <w:right w:val="none" w:sz="0" w:space="0" w:color="auto"/>
              </w:divBdr>
            </w:div>
            <w:div w:id="723217966">
              <w:marLeft w:val="0"/>
              <w:marRight w:val="0"/>
              <w:marTop w:val="0"/>
              <w:marBottom w:val="0"/>
              <w:divBdr>
                <w:top w:val="none" w:sz="0" w:space="0" w:color="auto"/>
                <w:left w:val="none" w:sz="0" w:space="0" w:color="auto"/>
                <w:bottom w:val="none" w:sz="0" w:space="0" w:color="auto"/>
                <w:right w:val="none" w:sz="0" w:space="0" w:color="auto"/>
              </w:divBdr>
            </w:div>
            <w:div w:id="1894391426">
              <w:marLeft w:val="0"/>
              <w:marRight w:val="0"/>
              <w:marTop w:val="0"/>
              <w:marBottom w:val="0"/>
              <w:divBdr>
                <w:top w:val="none" w:sz="0" w:space="0" w:color="auto"/>
                <w:left w:val="none" w:sz="0" w:space="0" w:color="auto"/>
                <w:bottom w:val="none" w:sz="0" w:space="0" w:color="auto"/>
                <w:right w:val="none" w:sz="0" w:space="0" w:color="auto"/>
              </w:divBdr>
            </w:div>
            <w:div w:id="1656255064">
              <w:marLeft w:val="0"/>
              <w:marRight w:val="0"/>
              <w:marTop w:val="0"/>
              <w:marBottom w:val="0"/>
              <w:divBdr>
                <w:top w:val="none" w:sz="0" w:space="0" w:color="auto"/>
                <w:left w:val="none" w:sz="0" w:space="0" w:color="auto"/>
                <w:bottom w:val="none" w:sz="0" w:space="0" w:color="auto"/>
                <w:right w:val="none" w:sz="0" w:space="0" w:color="auto"/>
              </w:divBdr>
            </w:div>
            <w:div w:id="1301576458">
              <w:marLeft w:val="0"/>
              <w:marRight w:val="0"/>
              <w:marTop w:val="0"/>
              <w:marBottom w:val="0"/>
              <w:divBdr>
                <w:top w:val="none" w:sz="0" w:space="0" w:color="auto"/>
                <w:left w:val="none" w:sz="0" w:space="0" w:color="auto"/>
                <w:bottom w:val="none" w:sz="0" w:space="0" w:color="auto"/>
                <w:right w:val="none" w:sz="0" w:space="0" w:color="auto"/>
              </w:divBdr>
            </w:div>
            <w:div w:id="1368796859">
              <w:marLeft w:val="0"/>
              <w:marRight w:val="0"/>
              <w:marTop w:val="0"/>
              <w:marBottom w:val="0"/>
              <w:divBdr>
                <w:top w:val="none" w:sz="0" w:space="0" w:color="auto"/>
                <w:left w:val="none" w:sz="0" w:space="0" w:color="auto"/>
                <w:bottom w:val="none" w:sz="0" w:space="0" w:color="auto"/>
                <w:right w:val="none" w:sz="0" w:space="0" w:color="auto"/>
              </w:divBdr>
            </w:div>
            <w:div w:id="1177386364">
              <w:marLeft w:val="0"/>
              <w:marRight w:val="0"/>
              <w:marTop w:val="0"/>
              <w:marBottom w:val="0"/>
              <w:divBdr>
                <w:top w:val="none" w:sz="0" w:space="0" w:color="auto"/>
                <w:left w:val="none" w:sz="0" w:space="0" w:color="auto"/>
                <w:bottom w:val="none" w:sz="0" w:space="0" w:color="auto"/>
                <w:right w:val="none" w:sz="0" w:space="0" w:color="auto"/>
              </w:divBdr>
            </w:div>
            <w:div w:id="589889958">
              <w:marLeft w:val="0"/>
              <w:marRight w:val="0"/>
              <w:marTop w:val="0"/>
              <w:marBottom w:val="0"/>
              <w:divBdr>
                <w:top w:val="none" w:sz="0" w:space="0" w:color="auto"/>
                <w:left w:val="none" w:sz="0" w:space="0" w:color="auto"/>
                <w:bottom w:val="none" w:sz="0" w:space="0" w:color="auto"/>
                <w:right w:val="none" w:sz="0" w:space="0" w:color="auto"/>
              </w:divBdr>
            </w:div>
            <w:div w:id="1380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958">
      <w:bodyDiv w:val="1"/>
      <w:marLeft w:val="0"/>
      <w:marRight w:val="0"/>
      <w:marTop w:val="0"/>
      <w:marBottom w:val="0"/>
      <w:divBdr>
        <w:top w:val="none" w:sz="0" w:space="0" w:color="auto"/>
        <w:left w:val="none" w:sz="0" w:space="0" w:color="auto"/>
        <w:bottom w:val="none" w:sz="0" w:space="0" w:color="auto"/>
        <w:right w:val="none" w:sz="0" w:space="0" w:color="auto"/>
      </w:divBdr>
      <w:divsChild>
        <w:div w:id="471990873">
          <w:marLeft w:val="0"/>
          <w:marRight w:val="0"/>
          <w:marTop w:val="0"/>
          <w:marBottom w:val="0"/>
          <w:divBdr>
            <w:top w:val="none" w:sz="0" w:space="0" w:color="auto"/>
            <w:left w:val="none" w:sz="0" w:space="0" w:color="auto"/>
            <w:bottom w:val="none" w:sz="0" w:space="0" w:color="auto"/>
            <w:right w:val="none" w:sz="0" w:space="0" w:color="auto"/>
          </w:divBdr>
          <w:divsChild>
            <w:div w:id="2025937682">
              <w:marLeft w:val="0"/>
              <w:marRight w:val="0"/>
              <w:marTop w:val="0"/>
              <w:marBottom w:val="0"/>
              <w:divBdr>
                <w:top w:val="none" w:sz="0" w:space="0" w:color="auto"/>
                <w:left w:val="none" w:sz="0" w:space="0" w:color="auto"/>
                <w:bottom w:val="none" w:sz="0" w:space="0" w:color="auto"/>
                <w:right w:val="none" w:sz="0" w:space="0" w:color="auto"/>
              </w:divBdr>
            </w:div>
            <w:div w:id="17378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293">
      <w:bodyDiv w:val="1"/>
      <w:marLeft w:val="0"/>
      <w:marRight w:val="0"/>
      <w:marTop w:val="0"/>
      <w:marBottom w:val="0"/>
      <w:divBdr>
        <w:top w:val="none" w:sz="0" w:space="0" w:color="auto"/>
        <w:left w:val="none" w:sz="0" w:space="0" w:color="auto"/>
        <w:bottom w:val="none" w:sz="0" w:space="0" w:color="auto"/>
        <w:right w:val="none" w:sz="0" w:space="0" w:color="auto"/>
      </w:divBdr>
      <w:divsChild>
        <w:div w:id="2008047603">
          <w:marLeft w:val="0"/>
          <w:marRight w:val="0"/>
          <w:marTop w:val="0"/>
          <w:marBottom w:val="0"/>
          <w:divBdr>
            <w:top w:val="none" w:sz="0" w:space="0" w:color="auto"/>
            <w:left w:val="none" w:sz="0" w:space="0" w:color="auto"/>
            <w:bottom w:val="none" w:sz="0" w:space="0" w:color="auto"/>
            <w:right w:val="none" w:sz="0" w:space="0" w:color="auto"/>
          </w:divBdr>
          <w:divsChild>
            <w:div w:id="14247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3890">
      <w:bodyDiv w:val="1"/>
      <w:marLeft w:val="0"/>
      <w:marRight w:val="0"/>
      <w:marTop w:val="0"/>
      <w:marBottom w:val="0"/>
      <w:divBdr>
        <w:top w:val="none" w:sz="0" w:space="0" w:color="auto"/>
        <w:left w:val="none" w:sz="0" w:space="0" w:color="auto"/>
        <w:bottom w:val="none" w:sz="0" w:space="0" w:color="auto"/>
        <w:right w:val="none" w:sz="0" w:space="0" w:color="auto"/>
      </w:divBdr>
      <w:divsChild>
        <w:div w:id="2071538915">
          <w:marLeft w:val="0"/>
          <w:marRight w:val="0"/>
          <w:marTop w:val="0"/>
          <w:marBottom w:val="0"/>
          <w:divBdr>
            <w:top w:val="none" w:sz="0" w:space="0" w:color="auto"/>
            <w:left w:val="none" w:sz="0" w:space="0" w:color="auto"/>
            <w:bottom w:val="none" w:sz="0" w:space="0" w:color="auto"/>
            <w:right w:val="none" w:sz="0" w:space="0" w:color="auto"/>
          </w:divBdr>
          <w:divsChild>
            <w:div w:id="1031998947">
              <w:marLeft w:val="0"/>
              <w:marRight w:val="0"/>
              <w:marTop w:val="0"/>
              <w:marBottom w:val="0"/>
              <w:divBdr>
                <w:top w:val="none" w:sz="0" w:space="0" w:color="auto"/>
                <w:left w:val="none" w:sz="0" w:space="0" w:color="auto"/>
                <w:bottom w:val="none" w:sz="0" w:space="0" w:color="auto"/>
                <w:right w:val="none" w:sz="0" w:space="0" w:color="auto"/>
              </w:divBdr>
            </w:div>
            <w:div w:id="1181165655">
              <w:marLeft w:val="0"/>
              <w:marRight w:val="0"/>
              <w:marTop w:val="0"/>
              <w:marBottom w:val="0"/>
              <w:divBdr>
                <w:top w:val="none" w:sz="0" w:space="0" w:color="auto"/>
                <w:left w:val="none" w:sz="0" w:space="0" w:color="auto"/>
                <w:bottom w:val="none" w:sz="0" w:space="0" w:color="auto"/>
                <w:right w:val="none" w:sz="0" w:space="0" w:color="auto"/>
              </w:divBdr>
            </w:div>
            <w:div w:id="925765761">
              <w:marLeft w:val="0"/>
              <w:marRight w:val="0"/>
              <w:marTop w:val="0"/>
              <w:marBottom w:val="0"/>
              <w:divBdr>
                <w:top w:val="none" w:sz="0" w:space="0" w:color="auto"/>
                <w:left w:val="none" w:sz="0" w:space="0" w:color="auto"/>
                <w:bottom w:val="none" w:sz="0" w:space="0" w:color="auto"/>
                <w:right w:val="none" w:sz="0" w:space="0" w:color="auto"/>
              </w:divBdr>
            </w:div>
            <w:div w:id="1026102021">
              <w:marLeft w:val="0"/>
              <w:marRight w:val="0"/>
              <w:marTop w:val="0"/>
              <w:marBottom w:val="0"/>
              <w:divBdr>
                <w:top w:val="none" w:sz="0" w:space="0" w:color="auto"/>
                <w:left w:val="none" w:sz="0" w:space="0" w:color="auto"/>
                <w:bottom w:val="none" w:sz="0" w:space="0" w:color="auto"/>
                <w:right w:val="none" w:sz="0" w:space="0" w:color="auto"/>
              </w:divBdr>
            </w:div>
            <w:div w:id="732852321">
              <w:marLeft w:val="0"/>
              <w:marRight w:val="0"/>
              <w:marTop w:val="0"/>
              <w:marBottom w:val="0"/>
              <w:divBdr>
                <w:top w:val="none" w:sz="0" w:space="0" w:color="auto"/>
                <w:left w:val="none" w:sz="0" w:space="0" w:color="auto"/>
                <w:bottom w:val="none" w:sz="0" w:space="0" w:color="auto"/>
                <w:right w:val="none" w:sz="0" w:space="0" w:color="auto"/>
              </w:divBdr>
            </w:div>
            <w:div w:id="1614436194">
              <w:marLeft w:val="0"/>
              <w:marRight w:val="0"/>
              <w:marTop w:val="0"/>
              <w:marBottom w:val="0"/>
              <w:divBdr>
                <w:top w:val="none" w:sz="0" w:space="0" w:color="auto"/>
                <w:left w:val="none" w:sz="0" w:space="0" w:color="auto"/>
                <w:bottom w:val="none" w:sz="0" w:space="0" w:color="auto"/>
                <w:right w:val="none" w:sz="0" w:space="0" w:color="auto"/>
              </w:divBdr>
            </w:div>
            <w:div w:id="1962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487">
      <w:bodyDiv w:val="1"/>
      <w:marLeft w:val="0"/>
      <w:marRight w:val="0"/>
      <w:marTop w:val="0"/>
      <w:marBottom w:val="0"/>
      <w:divBdr>
        <w:top w:val="none" w:sz="0" w:space="0" w:color="auto"/>
        <w:left w:val="none" w:sz="0" w:space="0" w:color="auto"/>
        <w:bottom w:val="none" w:sz="0" w:space="0" w:color="auto"/>
        <w:right w:val="none" w:sz="0" w:space="0" w:color="auto"/>
      </w:divBdr>
      <w:divsChild>
        <w:div w:id="1989673651">
          <w:marLeft w:val="0"/>
          <w:marRight w:val="0"/>
          <w:marTop w:val="0"/>
          <w:marBottom w:val="0"/>
          <w:divBdr>
            <w:top w:val="none" w:sz="0" w:space="0" w:color="auto"/>
            <w:left w:val="none" w:sz="0" w:space="0" w:color="auto"/>
            <w:bottom w:val="none" w:sz="0" w:space="0" w:color="auto"/>
            <w:right w:val="none" w:sz="0" w:space="0" w:color="auto"/>
          </w:divBdr>
          <w:divsChild>
            <w:div w:id="21329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4536">
      <w:bodyDiv w:val="1"/>
      <w:marLeft w:val="0"/>
      <w:marRight w:val="0"/>
      <w:marTop w:val="0"/>
      <w:marBottom w:val="0"/>
      <w:divBdr>
        <w:top w:val="none" w:sz="0" w:space="0" w:color="auto"/>
        <w:left w:val="none" w:sz="0" w:space="0" w:color="auto"/>
        <w:bottom w:val="none" w:sz="0" w:space="0" w:color="auto"/>
        <w:right w:val="none" w:sz="0" w:space="0" w:color="auto"/>
      </w:divBdr>
      <w:divsChild>
        <w:div w:id="1162964554">
          <w:marLeft w:val="0"/>
          <w:marRight w:val="0"/>
          <w:marTop w:val="0"/>
          <w:marBottom w:val="0"/>
          <w:divBdr>
            <w:top w:val="none" w:sz="0" w:space="0" w:color="auto"/>
            <w:left w:val="none" w:sz="0" w:space="0" w:color="auto"/>
            <w:bottom w:val="none" w:sz="0" w:space="0" w:color="auto"/>
            <w:right w:val="none" w:sz="0" w:space="0" w:color="auto"/>
          </w:divBdr>
          <w:divsChild>
            <w:div w:id="30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261">
      <w:bodyDiv w:val="1"/>
      <w:marLeft w:val="0"/>
      <w:marRight w:val="0"/>
      <w:marTop w:val="0"/>
      <w:marBottom w:val="0"/>
      <w:divBdr>
        <w:top w:val="none" w:sz="0" w:space="0" w:color="auto"/>
        <w:left w:val="none" w:sz="0" w:space="0" w:color="auto"/>
        <w:bottom w:val="none" w:sz="0" w:space="0" w:color="auto"/>
        <w:right w:val="none" w:sz="0" w:space="0" w:color="auto"/>
      </w:divBdr>
      <w:divsChild>
        <w:div w:id="1304625557">
          <w:marLeft w:val="0"/>
          <w:marRight w:val="0"/>
          <w:marTop w:val="0"/>
          <w:marBottom w:val="0"/>
          <w:divBdr>
            <w:top w:val="none" w:sz="0" w:space="0" w:color="auto"/>
            <w:left w:val="none" w:sz="0" w:space="0" w:color="auto"/>
            <w:bottom w:val="none" w:sz="0" w:space="0" w:color="auto"/>
            <w:right w:val="none" w:sz="0" w:space="0" w:color="auto"/>
          </w:divBdr>
          <w:divsChild>
            <w:div w:id="1883319167">
              <w:marLeft w:val="0"/>
              <w:marRight w:val="0"/>
              <w:marTop w:val="0"/>
              <w:marBottom w:val="0"/>
              <w:divBdr>
                <w:top w:val="none" w:sz="0" w:space="0" w:color="auto"/>
                <w:left w:val="none" w:sz="0" w:space="0" w:color="auto"/>
                <w:bottom w:val="none" w:sz="0" w:space="0" w:color="auto"/>
                <w:right w:val="none" w:sz="0" w:space="0" w:color="auto"/>
              </w:divBdr>
            </w:div>
            <w:div w:id="1298997153">
              <w:marLeft w:val="0"/>
              <w:marRight w:val="0"/>
              <w:marTop w:val="0"/>
              <w:marBottom w:val="0"/>
              <w:divBdr>
                <w:top w:val="none" w:sz="0" w:space="0" w:color="auto"/>
                <w:left w:val="none" w:sz="0" w:space="0" w:color="auto"/>
                <w:bottom w:val="none" w:sz="0" w:space="0" w:color="auto"/>
                <w:right w:val="none" w:sz="0" w:space="0" w:color="auto"/>
              </w:divBdr>
            </w:div>
            <w:div w:id="2120174646">
              <w:marLeft w:val="0"/>
              <w:marRight w:val="0"/>
              <w:marTop w:val="0"/>
              <w:marBottom w:val="0"/>
              <w:divBdr>
                <w:top w:val="none" w:sz="0" w:space="0" w:color="auto"/>
                <w:left w:val="none" w:sz="0" w:space="0" w:color="auto"/>
                <w:bottom w:val="none" w:sz="0" w:space="0" w:color="auto"/>
                <w:right w:val="none" w:sz="0" w:space="0" w:color="auto"/>
              </w:divBdr>
            </w:div>
            <w:div w:id="1308196533">
              <w:marLeft w:val="0"/>
              <w:marRight w:val="0"/>
              <w:marTop w:val="0"/>
              <w:marBottom w:val="0"/>
              <w:divBdr>
                <w:top w:val="none" w:sz="0" w:space="0" w:color="auto"/>
                <w:left w:val="none" w:sz="0" w:space="0" w:color="auto"/>
                <w:bottom w:val="none" w:sz="0" w:space="0" w:color="auto"/>
                <w:right w:val="none" w:sz="0" w:space="0" w:color="auto"/>
              </w:divBdr>
            </w:div>
            <w:div w:id="439033633">
              <w:marLeft w:val="0"/>
              <w:marRight w:val="0"/>
              <w:marTop w:val="0"/>
              <w:marBottom w:val="0"/>
              <w:divBdr>
                <w:top w:val="none" w:sz="0" w:space="0" w:color="auto"/>
                <w:left w:val="none" w:sz="0" w:space="0" w:color="auto"/>
                <w:bottom w:val="none" w:sz="0" w:space="0" w:color="auto"/>
                <w:right w:val="none" w:sz="0" w:space="0" w:color="auto"/>
              </w:divBdr>
            </w:div>
            <w:div w:id="1352612338">
              <w:marLeft w:val="0"/>
              <w:marRight w:val="0"/>
              <w:marTop w:val="0"/>
              <w:marBottom w:val="0"/>
              <w:divBdr>
                <w:top w:val="none" w:sz="0" w:space="0" w:color="auto"/>
                <w:left w:val="none" w:sz="0" w:space="0" w:color="auto"/>
                <w:bottom w:val="none" w:sz="0" w:space="0" w:color="auto"/>
                <w:right w:val="none" w:sz="0" w:space="0" w:color="auto"/>
              </w:divBdr>
            </w:div>
            <w:div w:id="112402338">
              <w:marLeft w:val="0"/>
              <w:marRight w:val="0"/>
              <w:marTop w:val="0"/>
              <w:marBottom w:val="0"/>
              <w:divBdr>
                <w:top w:val="none" w:sz="0" w:space="0" w:color="auto"/>
                <w:left w:val="none" w:sz="0" w:space="0" w:color="auto"/>
                <w:bottom w:val="none" w:sz="0" w:space="0" w:color="auto"/>
                <w:right w:val="none" w:sz="0" w:space="0" w:color="auto"/>
              </w:divBdr>
            </w:div>
            <w:div w:id="334724698">
              <w:marLeft w:val="0"/>
              <w:marRight w:val="0"/>
              <w:marTop w:val="0"/>
              <w:marBottom w:val="0"/>
              <w:divBdr>
                <w:top w:val="none" w:sz="0" w:space="0" w:color="auto"/>
                <w:left w:val="none" w:sz="0" w:space="0" w:color="auto"/>
                <w:bottom w:val="none" w:sz="0" w:space="0" w:color="auto"/>
                <w:right w:val="none" w:sz="0" w:space="0" w:color="auto"/>
              </w:divBdr>
            </w:div>
            <w:div w:id="1570578402">
              <w:marLeft w:val="0"/>
              <w:marRight w:val="0"/>
              <w:marTop w:val="0"/>
              <w:marBottom w:val="0"/>
              <w:divBdr>
                <w:top w:val="none" w:sz="0" w:space="0" w:color="auto"/>
                <w:left w:val="none" w:sz="0" w:space="0" w:color="auto"/>
                <w:bottom w:val="none" w:sz="0" w:space="0" w:color="auto"/>
                <w:right w:val="none" w:sz="0" w:space="0" w:color="auto"/>
              </w:divBdr>
            </w:div>
            <w:div w:id="1039356900">
              <w:marLeft w:val="0"/>
              <w:marRight w:val="0"/>
              <w:marTop w:val="0"/>
              <w:marBottom w:val="0"/>
              <w:divBdr>
                <w:top w:val="none" w:sz="0" w:space="0" w:color="auto"/>
                <w:left w:val="none" w:sz="0" w:space="0" w:color="auto"/>
                <w:bottom w:val="none" w:sz="0" w:space="0" w:color="auto"/>
                <w:right w:val="none" w:sz="0" w:space="0" w:color="auto"/>
              </w:divBdr>
            </w:div>
            <w:div w:id="58939981">
              <w:marLeft w:val="0"/>
              <w:marRight w:val="0"/>
              <w:marTop w:val="0"/>
              <w:marBottom w:val="0"/>
              <w:divBdr>
                <w:top w:val="none" w:sz="0" w:space="0" w:color="auto"/>
                <w:left w:val="none" w:sz="0" w:space="0" w:color="auto"/>
                <w:bottom w:val="none" w:sz="0" w:space="0" w:color="auto"/>
                <w:right w:val="none" w:sz="0" w:space="0" w:color="auto"/>
              </w:divBdr>
            </w:div>
            <w:div w:id="1634628497">
              <w:marLeft w:val="0"/>
              <w:marRight w:val="0"/>
              <w:marTop w:val="0"/>
              <w:marBottom w:val="0"/>
              <w:divBdr>
                <w:top w:val="none" w:sz="0" w:space="0" w:color="auto"/>
                <w:left w:val="none" w:sz="0" w:space="0" w:color="auto"/>
                <w:bottom w:val="none" w:sz="0" w:space="0" w:color="auto"/>
                <w:right w:val="none" w:sz="0" w:space="0" w:color="auto"/>
              </w:divBdr>
            </w:div>
            <w:div w:id="653531357">
              <w:marLeft w:val="0"/>
              <w:marRight w:val="0"/>
              <w:marTop w:val="0"/>
              <w:marBottom w:val="0"/>
              <w:divBdr>
                <w:top w:val="none" w:sz="0" w:space="0" w:color="auto"/>
                <w:left w:val="none" w:sz="0" w:space="0" w:color="auto"/>
                <w:bottom w:val="none" w:sz="0" w:space="0" w:color="auto"/>
                <w:right w:val="none" w:sz="0" w:space="0" w:color="auto"/>
              </w:divBdr>
            </w:div>
            <w:div w:id="1534418647">
              <w:marLeft w:val="0"/>
              <w:marRight w:val="0"/>
              <w:marTop w:val="0"/>
              <w:marBottom w:val="0"/>
              <w:divBdr>
                <w:top w:val="none" w:sz="0" w:space="0" w:color="auto"/>
                <w:left w:val="none" w:sz="0" w:space="0" w:color="auto"/>
                <w:bottom w:val="none" w:sz="0" w:space="0" w:color="auto"/>
                <w:right w:val="none" w:sz="0" w:space="0" w:color="auto"/>
              </w:divBdr>
            </w:div>
            <w:div w:id="236018795">
              <w:marLeft w:val="0"/>
              <w:marRight w:val="0"/>
              <w:marTop w:val="0"/>
              <w:marBottom w:val="0"/>
              <w:divBdr>
                <w:top w:val="none" w:sz="0" w:space="0" w:color="auto"/>
                <w:left w:val="none" w:sz="0" w:space="0" w:color="auto"/>
                <w:bottom w:val="none" w:sz="0" w:space="0" w:color="auto"/>
                <w:right w:val="none" w:sz="0" w:space="0" w:color="auto"/>
              </w:divBdr>
            </w:div>
            <w:div w:id="480537749">
              <w:marLeft w:val="0"/>
              <w:marRight w:val="0"/>
              <w:marTop w:val="0"/>
              <w:marBottom w:val="0"/>
              <w:divBdr>
                <w:top w:val="none" w:sz="0" w:space="0" w:color="auto"/>
                <w:left w:val="none" w:sz="0" w:space="0" w:color="auto"/>
                <w:bottom w:val="none" w:sz="0" w:space="0" w:color="auto"/>
                <w:right w:val="none" w:sz="0" w:space="0" w:color="auto"/>
              </w:divBdr>
            </w:div>
            <w:div w:id="781923080">
              <w:marLeft w:val="0"/>
              <w:marRight w:val="0"/>
              <w:marTop w:val="0"/>
              <w:marBottom w:val="0"/>
              <w:divBdr>
                <w:top w:val="none" w:sz="0" w:space="0" w:color="auto"/>
                <w:left w:val="none" w:sz="0" w:space="0" w:color="auto"/>
                <w:bottom w:val="none" w:sz="0" w:space="0" w:color="auto"/>
                <w:right w:val="none" w:sz="0" w:space="0" w:color="auto"/>
              </w:divBdr>
            </w:div>
            <w:div w:id="1428579173">
              <w:marLeft w:val="0"/>
              <w:marRight w:val="0"/>
              <w:marTop w:val="0"/>
              <w:marBottom w:val="0"/>
              <w:divBdr>
                <w:top w:val="none" w:sz="0" w:space="0" w:color="auto"/>
                <w:left w:val="none" w:sz="0" w:space="0" w:color="auto"/>
                <w:bottom w:val="none" w:sz="0" w:space="0" w:color="auto"/>
                <w:right w:val="none" w:sz="0" w:space="0" w:color="auto"/>
              </w:divBdr>
            </w:div>
            <w:div w:id="1049114965">
              <w:marLeft w:val="0"/>
              <w:marRight w:val="0"/>
              <w:marTop w:val="0"/>
              <w:marBottom w:val="0"/>
              <w:divBdr>
                <w:top w:val="none" w:sz="0" w:space="0" w:color="auto"/>
                <w:left w:val="none" w:sz="0" w:space="0" w:color="auto"/>
                <w:bottom w:val="none" w:sz="0" w:space="0" w:color="auto"/>
                <w:right w:val="none" w:sz="0" w:space="0" w:color="auto"/>
              </w:divBdr>
            </w:div>
            <w:div w:id="329337349">
              <w:marLeft w:val="0"/>
              <w:marRight w:val="0"/>
              <w:marTop w:val="0"/>
              <w:marBottom w:val="0"/>
              <w:divBdr>
                <w:top w:val="none" w:sz="0" w:space="0" w:color="auto"/>
                <w:left w:val="none" w:sz="0" w:space="0" w:color="auto"/>
                <w:bottom w:val="none" w:sz="0" w:space="0" w:color="auto"/>
                <w:right w:val="none" w:sz="0" w:space="0" w:color="auto"/>
              </w:divBdr>
            </w:div>
            <w:div w:id="943659782">
              <w:marLeft w:val="0"/>
              <w:marRight w:val="0"/>
              <w:marTop w:val="0"/>
              <w:marBottom w:val="0"/>
              <w:divBdr>
                <w:top w:val="none" w:sz="0" w:space="0" w:color="auto"/>
                <w:left w:val="none" w:sz="0" w:space="0" w:color="auto"/>
                <w:bottom w:val="none" w:sz="0" w:space="0" w:color="auto"/>
                <w:right w:val="none" w:sz="0" w:space="0" w:color="auto"/>
              </w:divBdr>
            </w:div>
            <w:div w:id="1257205520">
              <w:marLeft w:val="0"/>
              <w:marRight w:val="0"/>
              <w:marTop w:val="0"/>
              <w:marBottom w:val="0"/>
              <w:divBdr>
                <w:top w:val="none" w:sz="0" w:space="0" w:color="auto"/>
                <w:left w:val="none" w:sz="0" w:space="0" w:color="auto"/>
                <w:bottom w:val="none" w:sz="0" w:space="0" w:color="auto"/>
                <w:right w:val="none" w:sz="0" w:space="0" w:color="auto"/>
              </w:divBdr>
            </w:div>
            <w:div w:id="1532064444">
              <w:marLeft w:val="0"/>
              <w:marRight w:val="0"/>
              <w:marTop w:val="0"/>
              <w:marBottom w:val="0"/>
              <w:divBdr>
                <w:top w:val="none" w:sz="0" w:space="0" w:color="auto"/>
                <w:left w:val="none" w:sz="0" w:space="0" w:color="auto"/>
                <w:bottom w:val="none" w:sz="0" w:space="0" w:color="auto"/>
                <w:right w:val="none" w:sz="0" w:space="0" w:color="auto"/>
              </w:divBdr>
            </w:div>
            <w:div w:id="900293685">
              <w:marLeft w:val="0"/>
              <w:marRight w:val="0"/>
              <w:marTop w:val="0"/>
              <w:marBottom w:val="0"/>
              <w:divBdr>
                <w:top w:val="none" w:sz="0" w:space="0" w:color="auto"/>
                <w:left w:val="none" w:sz="0" w:space="0" w:color="auto"/>
                <w:bottom w:val="none" w:sz="0" w:space="0" w:color="auto"/>
                <w:right w:val="none" w:sz="0" w:space="0" w:color="auto"/>
              </w:divBdr>
            </w:div>
            <w:div w:id="1529366594">
              <w:marLeft w:val="0"/>
              <w:marRight w:val="0"/>
              <w:marTop w:val="0"/>
              <w:marBottom w:val="0"/>
              <w:divBdr>
                <w:top w:val="none" w:sz="0" w:space="0" w:color="auto"/>
                <w:left w:val="none" w:sz="0" w:space="0" w:color="auto"/>
                <w:bottom w:val="none" w:sz="0" w:space="0" w:color="auto"/>
                <w:right w:val="none" w:sz="0" w:space="0" w:color="auto"/>
              </w:divBdr>
            </w:div>
            <w:div w:id="445317460">
              <w:marLeft w:val="0"/>
              <w:marRight w:val="0"/>
              <w:marTop w:val="0"/>
              <w:marBottom w:val="0"/>
              <w:divBdr>
                <w:top w:val="none" w:sz="0" w:space="0" w:color="auto"/>
                <w:left w:val="none" w:sz="0" w:space="0" w:color="auto"/>
                <w:bottom w:val="none" w:sz="0" w:space="0" w:color="auto"/>
                <w:right w:val="none" w:sz="0" w:space="0" w:color="auto"/>
              </w:divBdr>
            </w:div>
            <w:div w:id="1407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726">
      <w:bodyDiv w:val="1"/>
      <w:marLeft w:val="0"/>
      <w:marRight w:val="0"/>
      <w:marTop w:val="0"/>
      <w:marBottom w:val="0"/>
      <w:divBdr>
        <w:top w:val="none" w:sz="0" w:space="0" w:color="auto"/>
        <w:left w:val="none" w:sz="0" w:space="0" w:color="auto"/>
        <w:bottom w:val="none" w:sz="0" w:space="0" w:color="auto"/>
        <w:right w:val="none" w:sz="0" w:space="0" w:color="auto"/>
      </w:divBdr>
    </w:div>
    <w:div w:id="1196114545">
      <w:bodyDiv w:val="1"/>
      <w:marLeft w:val="0"/>
      <w:marRight w:val="0"/>
      <w:marTop w:val="0"/>
      <w:marBottom w:val="0"/>
      <w:divBdr>
        <w:top w:val="none" w:sz="0" w:space="0" w:color="auto"/>
        <w:left w:val="none" w:sz="0" w:space="0" w:color="auto"/>
        <w:bottom w:val="none" w:sz="0" w:space="0" w:color="auto"/>
        <w:right w:val="none" w:sz="0" w:space="0" w:color="auto"/>
      </w:divBdr>
      <w:divsChild>
        <w:div w:id="1520508822">
          <w:marLeft w:val="0"/>
          <w:marRight w:val="0"/>
          <w:marTop w:val="0"/>
          <w:marBottom w:val="0"/>
          <w:divBdr>
            <w:top w:val="none" w:sz="0" w:space="0" w:color="auto"/>
            <w:left w:val="none" w:sz="0" w:space="0" w:color="auto"/>
            <w:bottom w:val="none" w:sz="0" w:space="0" w:color="auto"/>
            <w:right w:val="none" w:sz="0" w:space="0" w:color="auto"/>
          </w:divBdr>
          <w:divsChild>
            <w:div w:id="2449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410">
      <w:bodyDiv w:val="1"/>
      <w:marLeft w:val="0"/>
      <w:marRight w:val="0"/>
      <w:marTop w:val="0"/>
      <w:marBottom w:val="0"/>
      <w:divBdr>
        <w:top w:val="none" w:sz="0" w:space="0" w:color="auto"/>
        <w:left w:val="none" w:sz="0" w:space="0" w:color="auto"/>
        <w:bottom w:val="none" w:sz="0" w:space="0" w:color="auto"/>
        <w:right w:val="none" w:sz="0" w:space="0" w:color="auto"/>
      </w:divBdr>
      <w:divsChild>
        <w:div w:id="150609444">
          <w:marLeft w:val="0"/>
          <w:marRight w:val="0"/>
          <w:marTop w:val="0"/>
          <w:marBottom w:val="0"/>
          <w:divBdr>
            <w:top w:val="none" w:sz="0" w:space="0" w:color="auto"/>
            <w:left w:val="none" w:sz="0" w:space="0" w:color="auto"/>
            <w:bottom w:val="none" w:sz="0" w:space="0" w:color="auto"/>
            <w:right w:val="none" w:sz="0" w:space="0" w:color="auto"/>
          </w:divBdr>
          <w:divsChild>
            <w:div w:id="506360731">
              <w:marLeft w:val="0"/>
              <w:marRight w:val="0"/>
              <w:marTop w:val="0"/>
              <w:marBottom w:val="0"/>
              <w:divBdr>
                <w:top w:val="none" w:sz="0" w:space="0" w:color="auto"/>
                <w:left w:val="none" w:sz="0" w:space="0" w:color="auto"/>
                <w:bottom w:val="none" w:sz="0" w:space="0" w:color="auto"/>
                <w:right w:val="none" w:sz="0" w:space="0" w:color="auto"/>
              </w:divBdr>
            </w:div>
            <w:div w:id="9578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5700">
      <w:bodyDiv w:val="1"/>
      <w:marLeft w:val="0"/>
      <w:marRight w:val="0"/>
      <w:marTop w:val="0"/>
      <w:marBottom w:val="0"/>
      <w:divBdr>
        <w:top w:val="none" w:sz="0" w:space="0" w:color="auto"/>
        <w:left w:val="none" w:sz="0" w:space="0" w:color="auto"/>
        <w:bottom w:val="none" w:sz="0" w:space="0" w:color="auto"/>
        <w:right w:val="none" w:sz="0" w:space="0" w:color="auto"/>
      </w:divBdr>
      <w:divsChild>
        <w:div w:id="405885099">
          <w:marLeft w:val="0"/>
          <w:marRight w:val="0"/>
          <w:marTop w:val="0"/>
          <w:marBottom w:val="0"/>
          <w:divBdr>
            <w:top w:val="none" w:sz="0" w:space="0" w:color="auto"/>
            <w:left w:val="none" w:sz="0" w:space="0" w:color="auto"/>
            <w:bottom w:val="none" w:sz="0" w:space="0" w:color="auto"/>
            <w:right w:val="none" w:sz="0" w:space="0" w:color="auto"/>
          </w:divBdr>
          <w:divsChild>
            <w:div w:id="15914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562">
      <w:bodyDiv w:val="1"/>
      <w:marLeft w:val="0"/>
      <w:marRight w:val="0"/>
      <w:marTop w:val="0"/>
      <w:marBottom w:val="0"/>
      <w:divBdr>
        <w:top w:val="none" w:sz="0" w:space="0" w:color="auto"/>
        <w:left w:val="none" w:sz="0" w:space="0" w:color="auto"/>
        <w:bottom w:val="none" w:sz="0" w:space="0" w:color="auto"/>
        <w:right w:val="none" w:sz="0" w:space="0" w:color="auto"/>
      </w:divBdr>
      <w:divsChild>
        <w:div w:id="1893269751">
          <w:marLeft w:val="0"/>
          <w:marRight w:val="0"/>
          <w:marTop w:val="0"/>
          <w:marBottom w:val="0"/>
          <w:divBdr>
            <w:top w:val="none" w:sz="0" w:space="0" w:color="auto"/>
            <w:left w:val="none" w:sz="0" w:space="0" w:color="auto"/>
            <w:bottom w:val="none" w:sz="0" w:space="0" w:color="auto"/>
            <w:right w:val="none" w:sz="0" w:space="0" w:color="auto"/>
          </w:divBdr>
        </w:div>
      </w:divsChild>
    </w:div>
    <w:div w:id="1524981348">
      <w:bodyDiv w:val="1"/>
      <w:marLeft w:val="0"/>
      <w:marRight w:val="0"/>
      <w:marTop w:val="0"/>
      <w:marBottom w:val="0"/>
      <w:divBdr>
        <w:top w:val="none" w:sz="0" w:space="0" w:color="auto"/>
        <w:left w:val="none" w:sz="0" w:space="0" w:color="auto"/>
        <w:bottom w:val="none" w:sz="0" w:space="0" w:color="auto"/>
        <w:right w:val="none" w:sz="0" w:space="0" w:color="auto"/>
      </w:divBdr>
      <w:divsChild>
        <w:div w:id="1126973987">
          <w:marLeft w:val="0"/>
          <w:marRight w:val="0"/>
          <w:marTop w:val="0"/>
          <w:marBottom w:val="0"/>
          <w:divBdr>
            <w:top w:val="none" w:sz="0" w:space="0" w:color="auto"/>
            <w:left w:val="none" w:sz="0" w:space="0" w:color="auto"/>
            <w:bottom w:val="none" w:sz="0" w:space="0" w:color="auto"/>
            <w:right w:val="none" w:sz="0" w:space="0" w:color="auto"/>
          </w:divBdr>
          <w:divsChild>
            <w:div w:id="9068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513">
      <w:bodyDiv w:val="1"/>
      <w:marLeft w:val="0"/>
      <w:marRight w:val="0"/>
      <w:marTop w:val="0"/>
      <w:marBottom w:val="0"/>
      <w:divBdr>
        <w:top w:val="none" w:sz="0" w:space="0" w:color="auto"/>
        <w:left w:val="none" w:sz="0" w:space="0" w:color="auto"/>
        <w:bottom w:val="none" w:sz="0" w:space="0" w:color="auto"/>
        <w:right w:val="none" w:sz="0" w:space="0" w:color="auto"/>
      </w:divBdr>
      <w:divsChild>
        <w:div w:id="554128245">
          <w:marLeft w:val="0"/>
          <w:marRight w:val="0"/>
          <w:marTop w:val="0"/>
          <w:marBottom w:val="0"/>
          <w:divBdr>
            <w:top w:val="none" w:sz="0" w:space="0" w:color="auto"/>
            <w:left w:val="none" w:sz="0" w:space="0" w:color="auto"/>
            <w:bottom w:val="none" w:sz="0" w:space="0" w:color="auto"/>
            <w:right w:val="none" w:sz="0" w:space="0" w:color="auto"/>
          </w:divBdr>
          <w:divsChild>
            <w:div w:id="1694917533">
              <w:marLeft w:val="0"/>
              <w:marRight w:val="0"/>
              <w:marTop w:val="0"/>
              <w:marBottom w:val="0"/>
              <w:divBdr>
                <w:top w:val="none" w:sz="0" w:space="0" w:color="auto"/>
                <w:left w:val="none" w:sz="0" w:space="0" w:color="auto"/>
                <w:bottom w:val="none" w:sz="0" w:space="0" w:color="auto"/>
                <w:right w:val="none" w:sz="0" w:space="0" w:color="auto"/>
              </w:divBdr>
            </w:div>
            <w:div w:id="452677733">
              <w:marLeft w:val="0"/>
              <w:marRight w:val="0"/>
              <w:marTop w:val="0"/>
              <w:marBottom w:val="0"/>
              <w:divBdr>
                <w:top w:val="none" w:sz="0" w:space="0" w:color="auto"/>
                <w:left w:val="none" w:sz="0" w:space="0" w:color="auto"/>
                <w:bottom w:val="none" w:sz="0" w:space="0" w:color="auto"/>
                <w:right w:val="none" w:sz="0" w:space="0" w:color="auto"/>
              </w:divBdr>
            </w:div>
            <w:div w:id="1248492768">
              <w:marLeft w:val="0"/>
              <w:marRight w:val="0"/>
              <w:marTop w:val="0"/>
              <w:marBottom w:val="0"/>
              <w:divBdr>
                <w:top w:val="none" w:sz="0" w:space="0" w:color="auto"/>
                <w:left w:val="none" w:sz="0" w:space="0" w:color="auto"/>
                <w:bottom w:val="none" w:sz="0" w:space="0" w:color="auto"/>
                <w:right w:val="none" w:sz="0" w:space="0" w:color="auto"/>
              </w:divBdr>
            </w:div>
            <w:div w:id="1407991230">
              <w:marLeft w:val="0"/>
              <w:marRight w:val="0"/>
              <w:marTop w:val="0"/>
              <w:marBottom w:val="0"/>
              <w:divBdr>
                <w:top w:val="none" w:sz="0" w:space="0" w:color="auto"/>
                <w:left w:val="none" w:sz="0" w:space="0" w:color="auto"/>
                <w:bottom w:val="none" w:sz="0" w:space="0" w:color="auto"/>
                <w:right w:val="none" w:sz="0" w:space="0" w:color="auto"/>
              </w:divBdr>
            </w:div>
            <w:div w:id="773405548">
              <w:marLeft w:val="0"/>
              <w:marRight w:val="0"/>
              <w:marTop w:val="0"/>
              <w:marBottom w:val="0"/>
              <w:divBdr>
                <w:top w:val="none" w:sz="0" w:space="0" w:color="auto"/>
                <w:left w:val="none" w:sz="0" w:space="0" w:color="auto"/>
                <w:bottom w:val="none" w:sz="0" w:space="0" w:color="auto"/>
                <w:right w:val="none" w:sz="0" w:space="0" w:color="auto"/>
              </w:divBdr>
            </w:div>
            <w:div w:id="1126002346">
              <w:marLeft w:val="0"/>
              <w:marRight w:val="0"/>
              <w:marTop w:val="0"/>
              <w:marBottom w:val="0"/>
              <w:divBdr>
                <w:top w:val="none" w:sz="0" w:space="0" w:color="auto"/>
                <w:left w:val="none" w:sz="0" w:space="0" w:color="auto"/>
                <w:bottom w:val="none" w:sz="0" w:space="0" w:color="auto"/>
                <w:right w:val="none" w:sz="0" w:space="0" w:color="auto"/>
              </w:divBdr>
            </w:div>
            <w:div w:id="348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643">
      <w:bodyDiv w:val="1"/>
      <w:marLeft w:val="0"/>
      <w:marRight w:val="0"/>
      <w:marTop w:val="0"/>
      <w:marBottom w:val="0"/>
      <w:divBdr>
        <w:top w:val="none" w:sz="0" w:space="0" w:color="auto"/>
        <w:left w:val="none" w:sz="0" w:space="0" w:color="auto"/>
        <w:bottom w:val="none" w:sz="0" w:space="0" w:color="auto"/>
        <w:right w:val="none" w:sz="0" w:space="0" w:color="auto"/>
      </w:divBdr>
    </w:div>
    <w:div w:id="1683972901">
      <w:bodyDiv w:val="1"/>
      <w:marLeft w:val="0"/>
      <w:marRight w:val="0"/>
      <w:marTop w:val="0"/>
      <w:marBottom w:val="0"/>
      <w:divBdr>
        <w:top w:val="none" w:sz="0" w:space="0" w:color="auto"/>
        <w:left w:val="none" w:sz="0" w:space="0" w:color="auto"/>
        <w:bottom w:val="none" w:sz="0" w:space="0" w:color="auto"/>
        <w:right w:val="none" w:sz="0" w:space="0" w:color="auto"/>
      </w:divBdr>
    </w:div>
    <w:div w:id="1775706867">
      <w:bodyDiv w:val="1"/>
      <w:marLeft w:val="0"/>
      <w:marRight w:val="0"/>
      <w:marTop w:val="0"/>
      <w:marBottom w:val="0"/>
      <w:divBdr>
        <w:top w:val="none" w:sz="0" w:space="0" w:color="auto"/>
        <w:left w:val="none" w:sz="0" w:space="0" w:color="auto"/>
        <w:bottom w:val="none" w:sz="0" w:space="0" w:color="auto"/>
        <w:right w:val="none" w:sz="0" w:space="0" w:color="auto"/>
      </w:divBdr>
      <w:divsChild>
        <w:div w:id="920913486">
          <w:marLeft w:val="0"/>
          <w:marRight w:val="0"/>
          <w:marTop w:val="0"/>
          <w:marBottom w:val="0"/>
          <w:divBdr>
            <w:top w:val="none" w:sz="0" w:space="0" w:color="auto"/>
            <w:left w:val="none" w:sz="0" w:space="0" w:color="auto"/>
            <w:bottom w:val="none" w:sz="0" w:space="0" w:color="auto"/>
            <w:right w:val="none" w:sz="0" w:space="0" w:color="auto"/>
          </w:divBdr>
          <w:divsChild>
            <w:div w:id="668563373">
              <w:marLeft w:val="0"/>
              <w:marRight w:val="0"/>
              <w:marTop w:val="0"/>
              <w:marBottom w:val="0"/>
              <w:divBdr>
                <w:top w:val="none" w:sz="0" w:space="0" w:color="auto"/>
                <w:left w:val="none" w:sz="0" w:space="0" w:color="auto"/>
                <w:bottom w:val="none" w:sz="0" w:space="0" w:color="auto"/>
                <w:right w:val="none" w:sz="0" w:space="0" w:color="auto"/>
              </w:divBdr>
            </w:div>
            <w:div w:id="1222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1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383">
          <w:marLeft w:val="0"/>
          <w:marRight w:val="0"/>
          <w:marTop w:val="0"/>
          <w:marBottom w:val="0"/>
          <w:divBdr>
            <w:top w:val="none" w:sz="0" w:space="0" w:color="auto"/>
            <w:left w:val="none" w:sz="0" w:space="0" w:color="auto"/>
            <w:bottom w:val="none" w:sz="0" w:space="0" w:color="auto"/>
            <w:right w:val="none" w:sz="0" w:space="0" w:color="auto"/>
          </w:divBdr>
          <w:divsChild>
            <w:div w:id="18092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276">
      <w:bodyDiv w:val="1"/>
      <w:marLeft w:val="0"/>
      <w:marRight w:val="0"/>
      <w:marTop w:val="0"/>
      <w:marBottom w:val="0"/>
      <w:divBdr>
        <w:top w:val="none" w:sz="0" w:space="0" w:color="auto"/>
        <w:left w:val="none" w:sz="0" w:space="0" w:color="auto"/>
        <w:bottom w:val="none" w:sz="0" w:space="0" w:color="auto"/>
        <w:right w:val="none" w:sz="0" w:space="0" w:color="auto"/>
      </w:divBdr>
      <w:divsChild>
        <w:div w:id="1945727857">
          <w:marLeft w:val="0"/>
          <w:marRight w:val="0"/>
          <w:marTop w:val="0"/>
          <w:marBottom w:val="0"/>
          <w:divBdr>
            <w:top w:val="none" w:sz="0" w:space="0" w:color="auto"/>
            <w:left w:val="none" w:sz="0" w:space="0" w:color="auto"/>
            <w:bottom w:val="none" w:sz="0" w:space="0" w:color="auto"/>
            <w:right w:val="none" w:sz="0" w:space="0" w:color="auto"/>
          </w:divBdr>
          <w:divsChild>
            <w:div w:id="692002676">
              <w:marLeft w:val="0"/>
              <w:marRight w:val="0"/>
              <w:marTop w:val="0"/>
              <w:marBottom w:val="0"/>
              <w:divBdr>
                <w:top w:val="none" w:sz="0" w:space="0" w:color="auto"/>
                <w:left w:val="none" w:sz="0" w:space="0" w:color="auto"/>
                <w:bottom w:val="none" w:sz="0" w:space="0" w:color="auto"/>
                <w:right w:val="none" w:sz="0" w:space="0" w:color="auto"/>
              </w:divBdr>
            </w:div>
            <w:div w:id="1130710846">
              <w:marLeft w:val="0"/>
              <w:marRight w:val="0"/>
              <w:marTop w:val="0"/>
              <w:marBottom w:val="0"/>
              <w:divBdr>
                <w:top w:val="none" w:sz="0" w:space="0" w:color="auto"/>
                <w:left w:val="none" w:sz="0" w:space="0" w:color="auto"/>
                <w:bottom w:val="none" w:sz="0" w:space="0" w:color="auto"/>
                <w:right w:val="none" w:sz="0" w:space="0" w:color="auto"/>
              </w:divBdr>
            </w:div>
            <w:div w:id="589503558">
              <w:marLeft w:val="0"/>
              <w:marRight w:val="0"/>
              <w:marTop w:val="0"/>
              <w:marBottom w:val="0"/>
              <w:divBdr>
                <w:top w:val="none" w:sz="0" w:space="0" w:color="auto"/>
                <w:left w:val="none" w:sz="0" w:space="0" w:color="auto"/>
                <w:bottom w:val="none" w:sz="0" w:space="0" w:color="auto"/>
                <w:right w:val="none" w:sz="0" w:space="0" w:color="auto"/>
              </w:divBdr>
            </w:div>
            <w:div w:id="1080709442">
              <w:marLeft w:val="0"/>
              <w:marRight w:val="0"/>
              <w:marTop w:val="0"/>
              <w:marBottom w:val="0"/>
              <w:divBdr>
                <w:top w:val="none" w:sz="0" w:space="0" w:color="auto"/>
                <w:left w:val="none" w:sz="0" w:space="0" w:color="auto"/>
                <w:bottom w:val="none" w:sz="0" w:space="0" w:color="auto"/>
                <w:right w:val="none" w:sz="0" w:space="0" w:color="auto"/>
              </w:divBdr>
            </w:div>
            <w:div w:id="59180170">
              <w:marLeft w:val="0"/>
              <w:marRight w:val="0"/>
              <w:marTop w:val="0"/>
              <w:marBottom w:val="0"/>
              <w:divBdr>
                <w:top w:val="none" w:sz="0" w:space="0" w:color="auto"/>
                <w:left w:val="none" w:sz="0" w:space="0" w:color="auto"/>
                <w:bottom w:val="none" w:sz="0" w:space="0" w:color="auto"/>
                <w:right w:val="none" w:sz="0" w:space="0" w:color="auto"/>
              </w:divBdr>
            </w:div>
            <w:div w:id="926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021">
      <w:bodyDiv w:val="1"/>
      <w:marLeft w:val="0"/>
      <w:marRight w:val="0"/>
      <w:marTop w:val="0"/>
      <w:marBottom w:val="0"/>
      <w:divBdr>
        <w:top w:val="none" w:sz="0" w:space="0" w:color="auto"/>
        <w:left w:val="none" w:sz="0" w:space="0" w:color="auto"/>
        <w:bottom w:val="none" w:sz="0" w:space="0" w:color="auto"/>
        <w:right w:val="none" w:sz="0" w:space="0" w:color="auto"/>
      </w:divBdr>
      <w:divsChild>
        <w:div w:id="1322588628">
          <w:marLeft w:val="0"/>
          <w:marRight w:val="0"/>
          <w:marTop w:val="0"/>
          <w:marBottom w:val="0"/>
          <w:divBdr>
            <w:top w:val="none" w:sz="0" w:space="0" w:color="auto"/>
            <w:left w:val="none" w:sz="0" w:space="0" w:color="auto"/>
            <w:bottom w:val="none" w:sz="0" w:space="0" w:color="auto"/>
            <w:right w:val="none" w:sz="0" w:space="0" w:color="auto"/>
          </w:divBdr>
          <w:divsChild>
            <w:div w:id="1630085201">
              <w:marLeft w:val="0"/>
              <w:marRight w:val="0"/>
              <w:marTop w:val="0"/>
              <w:marBottom w:val="0"/>
              <w:divBdr>
                <w:top w:val="none" w:sz="0" w:space="0" w:color="auto"/>
                <w:left w:val="none" w:sz="0" w:space="0" w:color="auto"/>
                <w:bottom w:val="none" w:sz="0" w:space="0" w:color="auto"/>
                <w:right w:val="none" w:sz="0" w:space="0" w:color="auto"/>
              </w:divBdr>
            </w:div>
            <w:div w:id="1434011998">
              <w:marLeft w:val="0"/>
              <w:marRight w:val="0"/>
              <w:marTop w:val="0"/>
              <w:marBottom w:val="0"/>
              <w:divBdr>
                <w:top w:val="none" w:sz="0" w:space="0" w:color="auto"/>
                <w:left w:val="none" w:sz="0" w:space="0" w:color="auto"/>
                <w:bottom w:val="none" w:sz="0" w:space="0" w:color="auto"/>
                <w:right w:val="none" w:sz="0" w:space="0" w:color="auto"/>
              </w:divBdr>
            </w:div>
            <w:div w:id="720255543">
              <w:marLeft w:val="0"/>
              <w:marRight w:val="0"/>
              <w:marTop w:val="0"/>
              <w:marBottom w:val="0"/>
              <w:divBdr>
                <w:top w:val="none" w:sz="0" w:space="0" w:color="auto"/>
                <w:left w:val="none" w:sz="0" w:space="0" w:color="auto"/>
                <w:bottom w:val="none" w:sz="0" w:space="0" w:color="auto"/>
                <w:right w:val="none" w:sz="0" w:space="0" w:color="auto"/>
              </w:divBdr>
            </w:div>
            <w:div w:id="1926377693">
              <w:marLeft w:val="0"/>
              <w:marRight w:val="0"/>
              <w:marTop w:val="0"/>
              <w:marBottom w:val="0"/>
              <w:divBdr>
                <w:top w:val="none" w:sz="0" w:space="0" w:color="auto"/>
                <w:left w:val="none" w:sz="0" w:space="0" w:color="auto"/>
                <w:bottom w:val="none" w:sz="0" w:space="0" w:color="auto"/>
                <w:right w:val="none" w:sz="0" w:space="0" w:color="auto"/>
              </w:divBdr>
            </w:div>
            <w:div w:id="555236971">
              <w:marLeft w:val="0"/>
              <w:marRight w:val="0"/>
              <w:marTop w:val="0"/>
              <w:marBottom w:val="0"/>
              <w:divBdr>
                <w:top w:val="none" w:sz="0" w:space="0" w:color="auto"/>
                <w:left w:val="none" w:sz="0" w:space="0" w:color="auto"/>
                <w:bottom w:val="none" w:sz="0" w:space="0" w:color="auto"/>
                <w:right w:val="none" w:sz="0" w:space="0" w:color="auto"/>
              </w:divBdr>
            </w:div>
            <w:div w:id="445201713">
              <w:marLeft w:val="0"/>
              <w:marRight w:val="0"/>
              <w:marTop w:val="0"/>
              <w:marBottom w:val="0"/>
              <w:divBdr>
                <w:top w:val="none" w:sz="0" w:space="0" w:color="auto"/>
                <w:left w:val="none" w:sz="0" w:space="0" w:color="auto"/>
                <w:bottom w:val="none" w:sz="0" w:space="0" w:color="auto"/>
                <w:right w:val="none" w:sz="0" w:space="0" w:color="auto"/>
              </w:divBdr>
            </w:div>
            <w:div w:id="462191498">
              <w:marLeft w:val="0"/>
              <w:marRight w:val="0"/>
              <w:marTop w:val="0"/>
              <w:marBottom w:val="0"/>
              <w:divBdr>
                <w:top w:val="none" w:sz="0" w:space="0" w:color="auto"/>
                <w:left w:val="none" w:sz="0" w:space="0" w:color="auto"/>
                <w:bottom w:val="none" w:sz="0" w:space="0" w:color="auto"/>
                <w:right w:val="none" w:sz="0" w:space="0" w:color="auto"/>
              </w:divBdr>
            </w:div>
            <w:div w:id="172846255">
              <w:marLeft w:val="0"/>
              <w:marRight w:val="0"/>
              <w:marTop w:val="0"/>
              <w:marBottom w:val="0"/>
              <w:divBdr>
                <w:top w:val="none" w:sz="0" w:space="0" w:color="auto"/>
                <w:left w:val="none" w:sz="0" w:space="0" w:color="auto"/>
                <w:bottom w:val="none" w:sz="0" w:space="0" w:color="auto"/>
                <w:right w:val="none" w:sz="0" w:space="0" w:color="auto"/>
              </w:divBdr>
            </w:div>
            <w:div w:id="763183715">
              <w:marLeft w:val="0"/>
              <w:marRight w:val="0"/>
              <w:marTop w:val="0"/>
              <w:marBottom w:val="0"/>
              <w:divBdr>
                <w:top w:val="none" w:sz="0" w:space="0" w:color="auto"/>
                <w:left w:val="none" w:sz="0" w:space="0" w:color="auto"/>
                <w:bottom w:val="none" w:sz="0" w:space="0" w:color="auto"/>
                <w:right w:val="none" w:sz="0" w:space="0" w:color="auto"/>
              </w:divBdr>
            </w:div>
            <w:div w:id="2121990454">
              <w:marLeft w:val="0"/>
              <w:marRight w:val="0"/>
              <w:marTop w:val="0"/>
              <w:marBottom w:val="0"/>
              <w:divBdr>
                <w:top w:val="none" w:sz="0" w:space="0" w:color="auto"/>
                <w:left w:val="none" w:sz="0" w:space="0" w:color="auto"/>
                <w:bottom w:val="none" w:sz="0" w:space="0" w:color="auto"/>
                <w:right w:val="none" w:sz="0" w:space="0" w:color="auto"/>
              </w:divBdr>
            </w:div>
            <w:div w:id="2009550332">
              <w:marLeft w:val="0"/>
              <w:marRight w:val="0"/>
              <w:marTop w:val="0"/>
              <w:marBottom w:val="0"/>
              <w:divBdr>
                <w:top w:val="none" w:sz="0" w:space="0" w:color="auto"/>
                <w:left w:val="none" w:sz="0" w:space="0" w:color="auto"/>
                <w:bottom w:val="none" w:sz="0" w:space="0" w:color="auto"/>
                <w:right w:val="none" w:sz="0" w:space="0" w:color="auto"/>
              </w:divBdr>
            </w:div>
            <w:div w:id="1699159781">
              <w:marLeft w:val="0"/>
              <w:marRight w:val="0"/>
              <w:marTop w:val="0"/>
              <w:marBottom w:val="0"/>
              <w:divBdr>
                <w:top w:val="none" w:sz="0" w:space="0" w:color="auto"/>
                <w:left w:val="none" w:sz="0" w:space="0" w:color="auto"/>
                <w:bottom w:val="none" w:sz="0" w:space="0" w:color="auto"/>
                <w:right w:val="none" w:sz="0" w:space="0" w:color="auto"/>
              </w:divBdr>
            </w:div>
            <w:div w:id="1257783822">
              <w:marLeft w:val="0"/>
              <w:marRight w:val="0"/>
              <w:marTop w:val="0"/>
              <w:marBottom w:val="0"/>
              <w:divBdr>
                <w:top w:val="none" w:sz="0" w:space="0" w:color="auto"/>
                <w:left w:val="none" w:sz="0" w:space="0" w:color="auto"/>
                <w:bottom w:val="none" w:sz="0" w:space="0" w:color="auto"/>
                <w:right w:val="none" w:sz="0" w:space="0" w:color="auto"/>
              </w:divBdr>
            </w:div>
            <w:div w:id="584460277">
              <w:marLeft w:val="0"/>
              <w:marRight w:val="0"/>
              <w:marTop w:val="0"/>
              <w:marBottom w:val="0"/>
              <w:divBdr>
                <w:top w:val="none" w:sz="0" w:space="0" w:color="auto"/>
                <w:left w:val="none" w:sz="0" w:space="0" w:color="auto"/>
                <w:bottom w:val="none" w:sz="0" w:space="0" w:color="auto"/>
                <w:right w:val="none" w:sz="0" w:space="0" w:color="auto"/>
              </w:divBdr>
            </w:div>
            <w:div w:id="1889027580">
              <w:marLeft w:val="0"/>
              <w:marRight w:val="0"/>
              <w:marTop w:val="0"/>
              <w:marBottom w:val="0"/>
              <w:divBdr>
                <w:top w:val="none" w:sz="0" w:space="0" w:color="auto"/>
                <w:left w:val="none" w:sz="0" w:space="0" w:color="auto"/>
                <w:bottom w:val="none" w:sz="0" w:space="0" w:color="auto"/>
                <w:right w:val="none" w:sz="0" w:space="0" w:color="auto"/>
              </w:divBdr>
            </w:div>
            <w:div w:id="2008168772">
              <w:marLeft w:val="0"/>
              <w:marRight w:val="0"/>
              <w:marTop w:val="0"/>
              <w:marBottom w:val="0"/>
              <w:divBdr>
                <w:top w:val="none" w:sz="0" w:space="0" w:color="auto"/>
                <w:left w:val="none" w:sz="0" w:space="0" w:color="auto"/>
                <w:bottom w:val="none" w:sz="0" w:space="0" w:color="auto"/>
                <w:right w:val="none" w:sz="0" w:space="0" w:color="auto"/>
              </w:divBdr>
            </w:div>
            <w:div w:id="1947887844">
              <w:marLeft w:val="0"/>
              <w:marRight w:val="0"/>
              <w:marTop w:val="0"/>
              <w:marBottom w:val="0"/>
              <w:divBdr>
                <w:top w:val="none" w:sz="0" w:space="0" w:color="auto"/>
                <w:left w:val="none" w:sz="0" w:space="0" w:color="auto"/>
                <w:bottom w:val="none" w:sz="0" w:space="0" w:color="auto"/>
                <w:right w:val="none" w:sz="0" w:space="0" w:color="auto"/>
              </w:divBdr>
            </w:div>
            <w:div w:id="255096018">
              <w:marLeft w:val="0"/>
              <w:marRight w:val="0"/>
              <w:marTop w:val="0"/>
              <w:marBottom w:val="0"/>
              <w:divBdr>
                <w:top w:val="none" w:sz="0" w:space="0" w:color="auto"/>
                <w:left w:val="none" w:sz="0" w:space="0" w:color="auto"/>
                <w:bottom w:val="none" w:sz="0" w:space="0" w:color="auto"/>
                <w:right w:val="none" w:sz="0" w:space="0" w:color="auto"/>
              </w:divBdr>
            </w:div>
            <w:div w:id="1408573504">
              <w:marLeft w:val="0"/>
              <w:marRight w:val="0"/>
              <w:marTop w:val="0"/>
              <w:marBottom w:val="0"/>
              <w:divBdr>
                <w:top w:val="none" w:sz="0" w:space="0" w:color="auto"/>
                <w:left w:val="none" w:sz="0" w:space="0" w:color="auto"/>
                <w:bottom w:val="none" w:sz="0" w:space="0" w:color="auto"/>
                <w:right w:val="none" w:sz="0" w:space="0" w:color="auto"/>
              </w:divBdr>
            </w:div>
            <w:div w:id="1032027904">
              <w:marLeft w:val="0"/>
              <w:marRight w:val="0"/>
              <w:marTop w:val="0"/>
              <w:marBottom w:val="0"/>
              <w:divBdr>
                <w:top w:val="none" w:sz="0" w:space="0" w:color="auto"/>
                <w:left w:val="none" w:sz="0" w:space="0" w:color="auto"/>
                <w:bottom w:val="none" w:sz="0" w:space="0" w:color="auto"/>
                <w:right w:val="none" w:sz="0" w:space="0" w:color="auto"/>
              </w:divBdr>
            </w:div>
            <w:div w:id="1423257078">
              <w:marLeft w:val="0"/>
              <w:marRight w:val="0"/>
              <w:marTop w:val="0"/>
              <w:marBottom w:val="0"/>
              <w:divBdr>
                <w:top w:val="none" w:sz="0" w:space="0" w:color="auto"/>
                <w:left w:val="none" w:sz="0" w:space="0" w:color="auto"/>
                <w:bottom w:val="none" w:sz="0" w:space="0" w:color="auto"/>
                <w:right w:val="none" w:sz="0" w:space="0" w:color="auto"/>
              </w:divBdr>
            </w:div>
            <w:div w:id="1452935387">
              <w:marLeft w:val="0"/>
              <w:marRight w:val="0"/>
              <w:marTop w:val="0"/>
              <w:marBottom w:val="0"/>
              <w:divBdr>
                <w:top w:val="none" w:sz="0" w:space="0" w:color="auto"/>
                <w:left w:val="none" w:sz="0" w:space="0" w:color="auto"/>
                <w:bottom w:val="none" w:sz="0" w:space="0" w:color="auto"/>
                <w:right w:val="none" w:sz="0" w:space="0" w:color="auto"/>
              </w:divBdr>
            </w:div>
            <w:div w:id="1154761970">
              <w:marLeft w:val="0"/>
              <w:marRight w:val="0"/>
              <w:marTop w:val="0"/>
              <w:marBottom w:val="0"/>
              <w:divBdr>
                <w:top w:val="none" w:sz="0" w:space="0" w:color="auto"/>
                <w:left w:val="none" w:sz="0" w:space="0" w:color="auto"/>
                <w:bottom w:val="none" w:sz="0" w:space="0" w:color="auto"/>
                <w:right w:val="none" w:sz="0" w:space="0" w:color="auto"/>
              </w:divBdr>
            </w:div>
            <w:div w:id="195781350">
              <w:marLeft w:val="0"/>
              <w:marRight w:val="0"/>
              <w:marTop w:val="0"/>
              <w:marBottom w:val="0"/>
              <w:divBdr>
                <w:top w:val="none" w:sz="0" w:space="0" w:color="auto"/>
                <w:left w:val="none" w:sz="0" w:space="0" w:color="auto"/>
                <w:bottom w:val="none" w:sz="0" w:space="0" w:color="auto"/>
                <w:right w:val="none" w:sz="0" w:space="0" w:color="auto"/>
              </w:divBdr>
            </w:div>
            <w:div w:id="790049921">
              <w:marLeft w:val="0"/>
              <w:marRight w:val="0"/>
              <w:marTop w:val="0"/>
              <w:marBottom w:val="0"/>
              <w:divBdr>
                <w:top w:val="none" w:sz="0" w:space="0" w:color="auto"/>
                <w:left w:val="none" w:sz="0" w:space="0" w:color="auto"/>
                <w:bottom w:val="none" w:sz="0" w:space="0" w:color="auto"/>
                <w:right w:val="none" w:sz="0" w:space="0" w:color="auto"/>
              </w:divBdr>
            </w:div>
            <w:div w:id="1311708184">
              <w:marLeft w:val="0"/>
              <w:marRight w:val="0"/>
              <w:marTop w:val="0"/>
              <w:marBottom w:val="0"/>
              <w:divBdr>
                <w:top w:val="none" w:sz="0" w:space="0" w:color="auto"/>
                <w:left w:val="none" w:sz="0" w:space="0" w:color="auto"/>
                <w:bottom w:val="none" w:sz="0" w:space="0" w:color="auto"/>
                <w:right w:val="none" w:sz="0" w:space="0" w:color="auto"/>
              </w:divBdr>
            </w:div>
            <w:div w:id="1491094664">
              <w:marLeft w:val="0"/>
              <w:marRight w:val="0"/>
              <w:marTop w:val="0"/>
              <w:marBottom w:val="0"/>
              <w:divBdr>
                <w:top w:val="none" w:sz="0" w:space="0" w:color="auto"/>
                <w:left w:val="none" w:sz="0" w:space="0" w:color="auto"/>
                <w:bottom w:val="none" w:sz="0" w:space="0" w:color="auto"/>
                <w:right w:val="none" w:sz="0" w:space="0" w:color="auto"/>
              </w:divBdr>
            </w:div>
            <w:div w:id="462046581">
              <w:marLeft w:val="0"/>
              <w:marRight w:val="0"/>
              <w:marTop w:val="0"/>
              <w:marBottom w:val="0"/>
              <w:divBdr>
                <w:top w:val="none" w:sz="0" w:space="0" w:color="auto"/>
                <w:left w:val="none" w:sz="0" w:space="0" w:color="auto"/>
                <w:bottom w:val="none" w:sz="0" w:space="0" w:color="auto"/>
                <w:right w:val="none" w:sz="0" w:space="0" w:color="auto"/>
              </w:divBdr>
            </w:div>
            <w:div w:id="811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8192">
      <w:bodyDiv w:val="1"/>
      <w:marLeft w:val="0"/>
      <w:marRight w:val="0"/>
      <w:marTop w:val="0"/>
      <w:marBottom w:val="0"/>
      <w:divBdr>
        <w:top w:val="none" w:sz="0" w:space="0" w:color="auto"/>
        <w:left w:val="none" w:sz="0" w:space="0" w:color="auto"/>
        <w:bottom w:val="none" w:sz="0" w:space="0" w:color="auto"/>
        <w:right w:val="none" w:sz="0" w:space="0" w:color="auto"/>
      </w:divBdr>
      <w:divsChild>
        <w:div w:id="933321210">
          <w:marLeft w:val="0"/>
          <w:marRight w:val="0"/>
          <w:marTop w:val="0"/>
          <w:marBottom w:val="0"/>
          <w:divBdr>
            <w:top w:val="none" w:sz="0" w:space="0" w:color="auto"/>
            <w:left w:val="none" w:sz="0" w:space="0" w:color="auto"/>
            <w:bottom w:val="none" w:sz="0" w:space="0" w:color="auto"/>
            <w:right w:val="none" w:sz="0" w:space="0" w:color="auto"/>
          </w:divBdr>
          <w:divsChild>
            <w:div w:id="2060325878">
              <w:marLeft w:val="0"/>
              <w:marRight w:val="0"/>
              <w:marTop w:val="0"/>
              <w:marBottom w:val="0"/>
              <w:divBdr>
                <w:top w:val="none" w:sz="0" w:space="0" w:color="auto"/>
                <w:left w:val="none" w:sz="0" w:space="0" w:color="auto"/>
                <w:bottom w:val="none" w:sz="0" w:space="0" w:color="auto"/>
                <w:right w:val="none" w:sz="0" w:space="0" w:color="auto"/>
              </w:divBdr>
            </w:div>
            <w:div w:id="1397246058">
              <w:marLeft w:val="0"/>
              <w:marRight w:val="0"/>
              <w:marTop w:val="0"/>
              <w:marBottom w:val="0"/>
              <w:divBdr>
                <w:top w:val="none" w:sz="0" w:space="0" w:color="auto"/>
                <w:left w:val="none" w:sz="0" w:space="0" w:color="auto"/>
                <w:bottom w:val="none" w:sz="0" w:space="0" w:color="auto"/>
                <w:right w:val="none" w:sz="0" w:space="0" w:color="auto"/>
              </w:divBdr>
            </w:div>
            <w:div w:id="5152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593">
      <w:bodyDiv w:val="1"/>
      <w:marLeft w:val="0"/>
      <w:marRight w:val="0"/>
      <w:marTop w:val="0"/>
      <w:marBottom w:val="0"/>
      <w:divBdr>
        <w:top w:val="none" w:sz="0" w:space="0" w:color="auto"/>
        <w:left w:val="none" w:sz="0" w:space="0" w:color="auto"/>
        <w:bottom w:val="none" w:sz="0" w:space="0" w:color="auto"/>
        <w:right w:val="none" w:sz="0" w:space="0" w:color="auto"/>
      </w:divBdr>
      <w:divsChild>
        <w:div w:id="29189043">
          <w:marLeft w:val="0"/>
          <w:marRight w:val="0"/>
          <w:marTop w:val="0"/>
          <w:marBottom w:val="0"/>
          <w:divBdr>
            <w:top w:val="none" w:sz="0" w:space="0" w:color="auto"/>
            <w:left w:val="none" w:sz="0" w:space="0" w:color="auto"/>
            <w:bottom w:val="none" w:sz="0" w:space="0" w:color="auto"/>
            <w:right w:val="none" w:sz="0" w:space="0" w:color="auto"/>
          </w:divBdr>
          <w:divsChild>
            <w:div w:id="20995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6840">
      <w:bodyDiv w:val="1"/>
      <w:marLeft w:val="0"/>
      <w:marRight w:val="0"/>
      <w:marTop w:val="0"/>
      <w:marBottom w:val="0"/>
      <w:divBdr>
        <w:top w:val="none" w:sz="0" w:space="0" w:color="auto"/>
        <w:left w:val="none" w:sz="0" w:space="0" w:color="auto"/>
        <w:bottom w:val="none" w:sz="0" w:space="0" w:color="auto"/>
        <w:right w:val="none" w:sz="0" w:space="0" w:color="auto"/>
      </w:divBdr>
    </w:div>
    <w:div w:id="2078279590">
      <w:bodyDiv w:val="1"/>
      <w:marLeft w:val="0"/>
      <w:marRight w:val="0"/>
      <w:marTop w:val="0"/>
      <w:marBottom w:val="0"/>
      <w:divBdr>
        <w:top w:val="none" w:sz="0" w:space="0" w:color="auto"/>
        <w:left w:val="none" w:sz="0" w:space="0" w:color="auto"/>
        <w:bottom w:val="none" w:sz="0" w:space="0" w:color="auto"/>
        <w:right w:val="none" w:sz="0" w:space="0" w:color="auto"/>
      </w:divBdr>
      <w:divsChild>
        <w:div w:id="518857623">
          <w:marLeft w:val="0"/>
          <w:marRight w:val="0"/>
          <w:marTop w:val="0"/>
          <w:marBottom w:val="0"/>
          <w:divBdr>
            <w:top w:val="none" w:sz="0" w:space="0" w:color="auto"/>
            <w:left w:val="none" w:sz="0" w:space="0" w:color="auto"/>
            <w:bottom w:val="none" w:sz="0" w:space="0" w:color="auto"/>
            <w:right w:val="none" w:sz="0" w:space="0" w:color="auto"/>
          </w:divBdr>
          <w:divsChild>
            <w:div w:id="18110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icklasVraa/ELABo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711133-0CB5-4946-AFCB-8F3C7B7AA76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{4E56B40F-E0A0-4D66-BD18-DC2A13C426B4}</b:Guid>
    <b:Title>Symbolic Spice</b:Title>
    <b:Year>2022</b:Year>
    <b:Author>
      <b:Author>
        <b:Corporate>Michigan State University</b:Corporate>
      </b:Author>
    </b:Author>
    <b:InternetSiteTitle>egr.msu.edu</b:InternetSiteTitle>
    <b:Month>March</b:Month>
    <b:Day>10</b:Day>
    <b:URL>https://www.egr.msu.edu/~wierzba/index_Page533.htm</b:URL>
    <b:RefOrder>1</b:RefOrder>
  </b:Source>
  <b:Source>
    <b:Tag>Chu75</b:Tag>
    <b:SourceType>JournalArticle</b:SourceType>
    <b:Guid>{EC6C4C29-2EC8-4C39-B8AE-62C249B3F21A}</b:Guid>
    <b:Title>The modified nodal approach to network analysis</b:Title>
    <b:JournalName>IEEE Transactions on Circuits and Systems</b:JournalName>
    <b:Year>1975</b:Year>
    <b:Pages>504-509</b:Pages>
    <b:Month>June</b:Month>
    <b:Author>
      <b:Author>
        <b:NameList>
          <b:Person>
            <b:Last>Chung-Wen</b:Last>
            <b:First>Ho</b:First>
          </b:Person>
          <b:Person>
            <b:Last>Ruehli</b:Last>
            <b:First>A</b:First>
          </b:Person>
          <b:Person>
            <b:Last>Brennan</b:Last>
            <b:First>P</b:First>
          </b:Person>
        </b:NameList>
      </b:Author>
    </b:Author>
    <b:Volume>22</b:Volume>
    <b:Issue>6</b:Issue>
    <b:DOI>10.1109/TCS.1975.1084079</b:DOI>
    <b:RefOrder>2</b:RefOrder>
  </b:Source>
</b:Sources>
</file>

<file path=customXml/itemProps1.xml><?xml version="1.0" encoding="utf-8"?>
<ds:datastoreItem xmlns:ds="http://schemas.openxmlformats.org/officeDocument/2006/customXml" ds:itemID="{574E9E51-D1CA-4B59-8F24-CA601BDA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4</Pages>
  <Words>1793</Words>
  <Characters>9846</Characters>
  <Application>Microsoft Office Word</Application>
  <DocSecurity>0</DocSecurity>
  <Lines>339</Lines>
  <Paragraphs>181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Nicklas Vraa</dc:creator>
  <cp:lastModifiedBy>N. Vraa</cp:lastModifiedBy>
  <cp:revision>141</cp:revision>
  <dcterms:created xsi:type="dcterms:W3CDTF">2020-02-12T08:33:00Z</dcterms:created>
  <dcterms:modified xsi:type="dcterms:W3CDTF">2022-03-31T13:58:00Z</dcterms:modified>
</cp:coreProperties>
</file>